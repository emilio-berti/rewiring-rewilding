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Appendix for </w:t>
      </w:r>
      <w:r>
        <w:rPr>
          <w:i/>
        </w:rPr>
        <w:t>Rewiring food webs via trophic rewilding</w:t>
      </w:r>
    </w:p>
    <w:p>
      <w:pPr>
        <w:pStyle w:val="FirstParagraph"/>
        <w:rPr/>
      </w:pPr>
      <w:commentRangeStart w:id="0"/>
      <w:commentRangeStart w:id="1"/>
      <w:r>
        <w:rPr/>
        <w:t>Emilio Berti</w:t>
      </w:r>
      <w:r>
        <w:rPr/>
        <w:drawing>
          <wp:inline distT="0" distB="0" distL="0" distR="0">
            <wp:extent cx="706755" cy="179705"/>
            <wp:effectExtent l="0" t="0" r="0" b="0"/>
            <wp:docPr id="1" name="Object1"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OLE object"/>
                    <pic:cNvPicPr>
                      <a:picLocks noChangeAspect="1" noChangeArrowheads="1"/>
                    </pic:cNvPicPr>
                  </pic:nvPicPr>
                  <pic:blipFill>
                    <a:blip/>
                    <a:stretch>
                      <a:fillRect/>
                    </a:stretch>
                  </pic:blipFill>
                  <pic:spPr bwMode="auto">
                    <a:xfrm>
                      <a:off x="0" y="0"/>
                      <a:ext cx="706755" cy="179705"/>
                    </a:xfrm>
                    <a:prstGeom prst="rect">
                      <a:avLst/>
                    </a:prstGeom>
                  </pic:spPr>
                </pic:pic>
              </a:graphicData>
            </a:graphic>
          </wp:inline>
        </w:drawing>
      </w:r>
      <w:r>
        <w:rPr/>
        <w:t>, Scott Jarvie</w:t>
      </w:r>
      <w:r>
        <w:rPr/>
      </w:r>
      <m:oMath xmlns:m="http://schemas.openxmlformats.org/officeDocument/2006/math">
        <m:sSup>
          <m:e/>
          <m:sup>
            <m:r>
              <w:rPr>
                <w:rFonts w:ascii="Cambria Math" w:hAnsi="Cambria Math"/>
              </w:rPr>
              <m:t xml:space="preserve">1,2</m:t>
            </m:r>
          </m:sup>
        </m:sSup>
      </m:oMath>
      <w:r>
        <w:rPr/>
        <w:t>, and Jens-Christian Svenning</w:t>
      </w:r>
      <w:r>
        <w:rPr/>
      </w:r>
      <m:oMath xmlns:m="http://schemas.openxmlformats.org/officeDocument/2006/math">
        <m:sSup>
          <m:e/>
          <m:sup>
            <m:r>
              <w:rPr>
                <w:rFonts w:ascii="Cambria Math" w:hAnsi="Cambria Math"/>
              </w:rPr>
              <m:t xml:space="preserve">1,2</m:t>
            </m:r>
          </m:sup>
        </m:sSup>
      </m:oMath>
    </w:p>
    <w:p>
      <w:pPr>
        <w:pStyle w:val="TextBody"/>
        <w:rPr/>
      </w:pPr>
      <w:r>
        <w:rPr/>
      </w:r>
      <m:oMath xmlns:m="http://schemas.openxmlformats.org/officeDocument/2006/math">
        <m:sSup>
          <m:e/>
          <m:sup>
            <m:r>
              <w:rPr>
                <w:rFonts w:ascii="Cambria Math" w:hAnsi="Cambria Math"/>
              </w:rPr>
              <m:t xml:space="preserve">1</m:t>
            </m:r>
          </m:sup>
        </m:sSup>
      </m:oMath>
      <w:r>
        <w:rPr/>
        <w:t xml:space="preserve"> </w:t>
      </w:r>
      <w:r>
        <w:rPr/>
        <w:t xml:space="preserve">Section for Ecoinformatics and Biodiversity, Department of Bioscience, Aarhus University, Ny Munkegade 114, DK-8000 Aarhus C, Denmark.\ </w:t>
      </w:r>
      <w:r>
        <w:rPr/>
      </w:r>
      <m:oMath xmlns:m="http://schemas.openxmlformats.org/officeDocument/2006/math">
        <m:sSup>
          <m:e/>
          <m:sup>
            <m:r>
              <w:rPr>
                <w:rFonts w:ascii="Cambria Math" w:hAnsi="Cambria Math"/>
              </w:rPr>
              <m:t xml:space="preserve">2</m:t>
            </m:r>
          </m:sup>
        </m:sSup>
      </m:oMath>
      <w:r>
        <w:rPr/>
        <w:t xml:space="preserve"> Center for Biodiversity Dynamics in a Changing World (BIOCHANGE), Department of Bioscience, Aarhus University, Ny Munkegade 114, DK-8000 Aarhus C, Denmark.\ </w:t>
      </w:r>
      <w:r>
        <w:rPr/>
      </w:r>
      <m:oMath xmlns:m="http://schemas.openxmlformats.org/officeDocument/2006/math">
        <m:sSup>
          <m:e/>
          <m:sup/>
        </m:sSup>
      </m:oMath>
      <w:r>
        <w:rPr/>
        <w:t xml:space="preserve"> corresponding author: emilio.berti@bios.au.dk</w:t>
      </w:r>
    </w:p>
    <w:p>
      <w:pPr>
        <w:pStyle w:val="TextBody"/>
        <w:rPr/>
      </w:pPr>
      <w:r>
        <w:rPr/>
        <w:t>Keywords: Food webs - Human-driven extinctions - Mammals - Megafauna - Rewilding - Trophic interactions.</w:t>
      </w:r>
    </w:p>
    <w:p>
      <w:pPr>
        <w:pStyle w:val="TextBody"/>
        <w:rPr/>
      </w:pPr>
      <w:r>
        <w:rPr/>
      </w:r>
      <w:commentRangeEnd w:id="1"/>
      <w:r>
        <w:commentReference w:id="1"/>
      </w:r>
      <w:commentRangeEnd w:id="0"/>
      <w:r>
        <w:commentReference w:id="0"/>
      </w:r>
      <w:r>
        <w:rPr/>
      </w:r>
    </w:p>
    <w:p>
      <w:pPr>
        <w:pStyle w:val="Heading1"/>
        <w:rPr/>
      </w:pPr>
      <w:bookmarkStart w:id="0" w:name="supporting-information"/>
      <w:bookmarkEnd w:id="0"/>
      <w:r>
        <w:rPr/>
        <w:t>Supporting information</w:t>
      </w:r>
    </w:p>
    <w:p>
      <w:pPr>
        <w:pStyle w:val="Heading2"/>
        <w:rPr/>
      </w:pPr>
      <w:bookmarkStart w:id="1" w:name="changes-to-phylacine-database"/>
      <w:bookmarkEnd w:id="1"/>
      <w:commentRangeStart w:id="2"/>
      <w:r>
        <w:rPr/>
        <w:t>Changes to the PHYLACINE database</w:t>
      </w:r>
    </w:p>
    <w:p>
      <w:pPr>
        <w:pStyle w:val="FirstParagraph"/>
        <w:rPr/>
      </w:pPr>
      <w:commentRangeStart w:id="3"/>
      <w:r>
        <w:rPr/>
        <w:t xml:space="preserve">We modified the body mass of two extinct species in the PHYLACINE database before modelling and analyses: body mass of the extinct species </w:t>
      </w:r>
      <w:r>
        <w:rPr>
          <w:i/>
        </w:rPr>
        <w:t>Sinomegaceros ordosianus</w:t>
      </w:r>
      <w:r>
        <w:rPr/>
        <w:t xml:space="preserve"> was set equal to the mass of </w:t>
      </w:r>
      <w:r>
        <w:rPr>
          <w:i/>
        </w:rPr>
        <w:t>Sinomegaceros yabei</w:t>
      </w:r>
      <w:r>
        <w:rPr/>
        <w:t xml:space="preserve"> and body mass of the extinct </w:t>
      </w:r>
      <w:r>
        <w:rPr>
          <w:i/>
        </w:rPr>
        <w:t>Dusicyon australis</w:t>
      </w:r>
      <w:r>
        <w:rPr/>
        <w:t xml:space="preserve"> to </w:t>
      </w:r>
      <w:r>
        <w:rPr>
          <w:i/>
        </w:rPr>
        <w:t>Dusicyon avus</w:t>
      </w:r>
      <w:r>
        <w:rPr/>
        <w:t>.</w:t>
      </w:r>
      <w:r>
        <w:rPr/>
      </w:r>
      <w:commentRangeEnd w:id="2"/>
      <w:r>
        <w:commentReference w:id="2"/>
      </w:r>
      <w:r>
        <w:rPr/>
      </w:r>
      <w:commentRangeEnd w:id="3"/>
      <w:r>
        <w:commentReference w:id="3"/>
      </w:r>
      <w:r>
        <w:rPr/>
        <w:commentReference w:id="4"/>
      </w:r>
    </w:p>
    <w:p>
      <w:pPr>
        <w:pStyle w:val="Heading2"/>
        <w:rPr/>
      </w:pPr>
      <w:bookmarkStart w:id="2" w:name="maxent-species-distribution-models-sdms"/>
      <w:bookmarkEnd w:id="2"/>
      <w:r>
        <w:rPr/>
        <w:t>Maxent species distribution models</w:t>
      </w:r>
      <w:r>
        <w:rPr/>
        <w:commentReference w:id="5"/>
      </w:r>
      <w:r>
        <w:rPr/>
        <w:commentReference w:id="6"/>
      </w:r>
    </w:p>
    <w:p>
      <w:pPr>
        <w:pStyle w:val="FirstParagraph"/>
        <w:rPr/>
      </w:pPr>
      <w:r>
        <w:rPr/>
        <w:t xml:space="preserve">Climatic suitability of terrestrial mammals was modelled using maximum entropy (Maxent) </w:t>
      </w:r>
      <w:r>
        <w:rPr/>
        <w:t>species distribution models (</w:t>
      </w:r>
      <w:ins w:id="0" w:author="Berti Emilio" w:date="2020-01-24T10:18:00Z">
        <w:commentRangeStart w:id="7"/>
        <w:r>
          <w:rPr/>
          <w:t>SDMs</w:t>
        </w:r>
      </w:ins>
      <w:r>
        <w:rPr/>
        <w:t>)</w:t>
      </w:r>
      <w:r>
        <w:rPr/>
        <w:t xml:space="preserve"> </w:t>
      </w:r>
      <w:del w:id="1" w:author="Berti Emilio" w:date="2020-01-24T10:18:00Z">
        <w:r>
          <w:rPr/>
          <w:delText xml:space="preserve">species distribution models </w:delText>
        </w:r>
      </w:del>
      <w:r>
        <w:rPr/>
      </w:r>
      <w:commentRangeEnd w:id="7"/>
      <w:r>
        <w:commentReference w:id="7"/>
      </w:r>
      <w:r>
        <w:rPr/>
        <w:t xml:space="preserve">using the </w:t>
      </w:r>
      <w:del w:id="2" w:author="Scott William Jarvie" w:date="2020-01-25T20:05:00Z">
        <w:r>
          <w:rPr/>
          <w:delText xml:space="preserve"> </w:delText>
        </w:r>
      </w:del>
      <w:del w:id="3" w:author="Berti Emilio" w:date="2020-01-24T10:18:00Z">
        <w:r>
          <w:rPr/>
          <w:delText>recently released</w:delText>
        </w:r>
      </w:del>
      <w:commentRangeStart w:id="9"/>
      <w:r>
        <w:rPr/>
        <w:commentReference w:id="8"/>
      </w:r>
      <w:r>
        <w:rPr/>
      </w:r>
      <w:commentRangeEnd w:id="9"/>
      <w:r>
        <w:commentReference w:id="9"/>
      </w:r>
      <w:r>
        <w:rPr/>
        <w:commentReference w:id="10"/>
      </w:r>
      <w:r>
        <w:rPr/>
        <w:t xml:space="preserve">R package </w:t>
      </w:r>
      <w:r>
        <w:rPr>
          <w:i/>
        </w:rPr>
        <w:t>ma</w:t>
      </w:r>
      <w:bookmarkStart w:id="3" w:name="MendeleyTempCursorBookmark"/>
      <w:bookmarkEnd w:id="3"/>
      <w:r>
        <w:rPr>
          <w:i/>
        </w:rPr>
        <w:t xml:space="preserve">xnet </w:t>
      </w:r>
      <w:r>
        <w:rPr/>
        <w:t xml:space="preserve">based on inhomogeneous Poisson processes (Phillips, Anderson, Dudík, Schapire, &amp; Blair, 2017). Maxent is a presence-background approach, in which environments occupied by a species are contrasted with the available environmental space (Elith et al., 2011; Merow, Smith, &amp; Silander Jr, 2013). </w:t>
      </w:r>
      <w:ins w:id="4" w:author="Berti Emilio" w:date="2020-01-24T10:20:00Z">
        <w:commentRangeStart w:id="11"/>
        <w:commentRangeStart w:id="12"/>
        <w:r>
          <w:rPr/>
          <w:t>To predict distribution of mammals we used four bioclimatic variables from the World</w:t>
        </w:r>
      </w:ins>
      <w:r>
        <w:rPr/>
        <w:t>C</w:t>
      </w:r>
      <w:ins w:id="5" w:author="Berti Emilio" w:date="2020-01-24T10:20:00Z">
        <w:r>
          <w:rPr/>
          <w:t>lim database at 2.5 arc-minute resolution (Fick &amp; Hijmans, 2017): maximum temperature of the warmest month, minimum temperature of the coldes</w:t>
        </w:r>
      </w:ins>
      <w:ins w:id="6" w:author="Scott William Jarvie" w:date="2020-01-25T20:06:00Z">
        <w:r>
          <w:rPr/>
          <w:t>t</w:t>
        </w:r>
      </w:ins>
      <w:ins w:id="7" w:author="Berti Emilio" w:date="2020-01-24T10:20:00Z">
        <w:r>
          <w:rPr/>
          <w:t xml:space="preserve"> month, precipitation of wettest quarter, and precipitation of driest quarter. We reprojected these bioclimatic variables to a 5 km</w:t>
        </w:r>
      </w:ins>
      <w:ins w:id="8" w:author="Berti Emilio" w:date="2020-01-24T10:20:00Z">
        <w:r>
          <w:rPr>
            <w:vertAlign w:val="superscript"/>
          </w:rPr>
          <w:t>2</w:t>
        </w:r>
      </w:ins>
      <w:ins w:id="9" w:author="Berti Emilio" w:date="2020-01-24T10:20:00Z">
        <w:r>
          <w:rPr/>
          <w:t xml:space="preserve"> resolution with a Behrmann equal-area projection using bilinear interpolation.  To minimize potential issues with multi-collinearity, we ensured that the variance inflation factor among the climatic variables was below 4 (</w:t>
        </w:r>
      </w:ins>
      <w:r>
        <w:rPr/>
        <w:t>O’Brien 2007</w:t>
      </w:r>
      <w:ins w:id="10" w:author="Berti Emilio" w:date="2020-01-24T10:20:00Z">
        <w:r>
          <w:rPr/>
          <w:t>).</w:t>
        </w:r>
      </w:ins>
      <w:r>
        <w:rPr/>
      </w:r>
      <w:commentRangeEnd w:id="11"/>
      <w:r>
        <w:commentReference w:id="11"/>
      </w:r>
      <w:r>
        <w:rPr/>
      </w:r>
      <w:commentRangeEnd w:id="12"/>
      <w:r>
        <w:commentReference w:id="12"/>
      </w:r>
      <w:r>
        <w:rPr/>
        <w:t xml:space="preserve"> </w:t>
      </w:r>
    </w:p>
    <w:p>
      <w:pPr>
        <w:pStyle w:val="FirstParagraph"/>
        <w:rPr/>
      </w:pPr>
      <w:r>
        <w:rPr/>
        <w:t>To overcome biases in the use of SDMs introduced by species’ range contraction due to anthropogenic pressures (Faurby &amp; Aráujo, 2018), we used current and present-natural range maps from the PHYLACINE database (Faurby et al., 2018). Current ranges were generated from the IUCN range polygon maps for current, natural, and reintroduced ranges only (IUCN, 2016). Present-natural ranges are estimates of where species could be today in the complete absence of influence of modern humans (</w:t>
      </w:r>
      <w:r>
        <w:rPr>
          <w:i/>
        </w:rPr>
        <w:t>Homo sapiens</w:t>
      </w:r>
      <w:r>
        <w:rPr/>
        <w:t xml:space="preserve">) through time (Faurby &amp; Svenning, 2015). The present-natural ranges combine knowledge of species' current IUCN range with historic distributions, fossil co-occurrence data, and known range modifications caused by humans (Faurby &amp; Svenning, 2015). </w:t>
      </w:r>
      <w:commentRangeStart w:id="13"/>
      <w:r>
        <w:rPr/>
        <w:t>We generated presence locations within combined current and present-natural range maps with a 20 km separation distance, excluding locations reported above the highest elevation for each species in the IUCN Red List or, if not stated, 4,000 meters, which is roughly the 95 percentile for upper elevations of mammals (IUCN, 2016). Elevation was determined for presence locations using the EarthEnv-DEM90 digital elevation model (Robinson, Regetz, &amp; Guralnick, 2014).</w:t>
      </w:r>
      <w:commentRangeEnd w:id="13"/>
      <w:r>
        <w:commentReference w:id="13"/>
      </w:r>
      <w:r>
        <w:rPr/>
      </w:r>
    </w:p>
    <w:p>
      <w:pPr>
        <w:pStyle w:val="FirstParagraph"/>
        <w:rPr/>
      </w:pPr>
      <w:r>
        <w:rPr/>
        <w:t xml:space="preserve">We ran Maxent SDMs with the default settings, besides disabling threshold features to avoid locally overfitted response curves (Merow et al., 2013, 2014). We also increased the number of randomly sampled background records from the default setting of 10,000 to 100,000 to ensure greater representation of environmental variables available within background areas (Guevara, Gerstner, Kass, &amp; Anderson, 2018). For the background area, we calculated species-specific buffers from combined current and present natural ranges to reflect the </w:t>
      </w:r>
      <w:commentRangeStart w:id="14"/>
      <w:r>
        <w:rPr/>
        <w:t>dispersal abilities of each species</w:t>
      </w:r>
      <w:r>
        <w:rPr/>
      </w:r>
      <w:ins w:id="11" w:author="Berti Emilio" w:date="2020-01-24T10:28:00Z">
        <w:commentRangeEnd w:id="14"/>
        <w:r>
          <w:commentReference w:id="14"/>
        </w:r>
        <w:r>
          <w:rPr/>
          <w:t>.</w:t>
        </w:r>
      </w:ins>
      <w:del w:id="12" w:author="Berti Emilio" w:date="2020-01-24T10:28:00Z">
        <w:r>
          <w:rPr/>
          <w:delText>,</w:delText>
        </w:r>
      </w:del>
      <w:ins w:id="13" w:author="Microsoft Office User" w:date="2020-01-19T22:25:00Z">
        <w:r>
          <w:rPr/>
          <w:t xml:space="preserve"> </w:t>
        </w:r>
      </w:ins>
      <w:commentRangeStart w:id="15"/>
      <w:r>
        <w:rPr/>
        <w:t xml:space="preserve">Following previous studies </w:t>
      </w:r>
      <w:r>
        <w:rPr/>
        <w:commentReference w:id="16"/>
      </w:r>
      <w:r>
        <w:rPr/>
        <w:t>(</w:t>
      </w:r>
      <w:commentRangeStart w:id="17"/>
      <w:r>
        <w:rPr/>
        <w:t>Hof et al., 2018; Poo-Muñoz et al., 2014</w:t>
      </w:r>
      <w:r>
        <w:rPr/>
      </w:r>
      <w:commentRangeEnd w:id="17"/>
      <w:r>
        <w:commentReference w:id="17"/>
      </w:r>
      <w:r>
        <w:rPr/>
        <w:t>), w</w:t>
      </w:r>
      <w:r>
        <w:rPr/>
      </w:r>
      <w:ins w:id="14" w:author="Berti Emilio" w:date="2020-01-24T10:28:00Z">
        <w:commentRangeEnd w:id="15"/>
        <w:r>
          <w:commentReference w:id="15"/>
        </w:r>
        <w:r>
          <w:rPr/>
          <w:t xml:space="preserve">e calculated </w:t>
        </w:r>
      </w:ins>
      <w:del w:id="15" w:author="Berti Emilio" w:date="2020-01-24T10:28:00Z">
        <w:r>
          <w:rPr/>
          <w:delText xml:space="preserve">where </w:delText>
        </w:r>
      </w:del>
      <w:ins w:id="16" w:author="Microsoft Office User" w:date="2020-01-19T22:25:00Z">
        <w:r>
          <w:rPr/>
          <w:t xml:space="preserve">the </w:t>
        </w:r>
      </w:ins>
      <w:ins w:id="17" w:author="Berti Emilio" w:date="2020-01-24T10:29:00Z">
        <w:r>
          <w:rPr/>
          <w:t xml:space="preserve">buffer size as the </w:t>
        </w:r>
      </w:ins>
      <w:ins w:id="18" w:author="Microsoft Office User" w:date="2020-01-19T22:25:00Z">
        <w:r>
          <w:rPr/>
          <w:t xml:space="preserve">maximum distance from the range centroid to the range edge </w:t>
        </w:r>
      </w:ins>
      <w:ins w:id="19" w:author="Berti Emilio" w:date="2020-01-24T10:28:00Z">
        <w:r>
          <w:rPr/>
          <w:t xml:space="preserve">of the largest </w:t>
        </w:r>
      </w:ins>
      <w:ins w:id="20" w:author="Berti Emilio" w:date="2020-01-24T10:28:00Z">
        <w:commentRangeStart w:id="18"/>
        <w:r>
          <w:rPr/>
          <w:t xml:space="preserve">continuous </w:t>
        </w:r>
      </w:ins>
      <w:r>
        <w:rPr/>
      </w:r>
      <w:commentRangeEnd w:id="18"/>
      <w:r>
        <w:commentReference w:id="18"/>
      </w:r>
      <w:r>
        <w:rPr/>
        <w:commentReference w:id="19"/>
      </w:r>
      <w:ins w:id="21" w:author="Berti Emilio" w:date="2020-01-24T10:28:00Z">
        <w:r>
          <w:rPr/>
          <w:t>range</w:t>
        </w:r>
      </w:ins>
      <w:del w:id="22" w:author="Scott William Jarvie" w:date="2020-01-25T20:19:00Z">
        <w:r>
          <w:rPr/>
          <w:delText xml:space="preserve">polygon </w:delText>
        </w:r>
      </w:del>
      <w:del w:id="23" w:author="Berti Emilio" w:date="2020-01-24T10:28:00Z">
        <w:r>
          <w:rPr/>
          <w:delText xml:space="preserve">was used </w:delText>
        </w:r>
      </w:del>
      <w:del w:id="24" w:author="Microsoft Office User" w:date="2020-01-19T22:26:00Z">
        <w:r>
          <w:rPr/>
          <w:delText xml:space="preserve">and calculating the maximum distance between edge and centroid of the largest continuous range, ensuring buffer sizes reflected capabilities of the </w:delText>
        </w:r>
      </w:del>
      <w:del w:id="25" w:author="Microsoft Office User" w:date="2020-01-19T21:05:00Z">
        <w:r>
          <w:rPr/>
          <w:delText>individuals</w:delText>
        </w:r>
      </w:del>
      <w:del w:id="26" w:author="Microsoft Office User" w:date="2020-01-19T22:26:00Z">
        <w:r>
          <w:rPr/>
          <w:delText xml:space="preserve"> species </w:delText>
        </w:r>
      </w:del>
      <w:r>
        <w:rPr/>
        <w:t>; see figure S1 for an example. We only modelled species that had at least 10 presence locations, thus excluding 76 rare species with restricted geographic distribution. In total, we modeled 4,130 of the 4,206 living terrestrial mammals.</w:t>
      </w:r>
    </w:p>
    <w:p>
      <w:pPr>
        <w:pStyle w:val="TextBody"/>
        <w:rPr/>
      </w:pPr>
      <w:r>
        <w:rPr/>
      </w:r>
    </w:p>
    <w:p>
      <w:pPr>
        <w:pStyle w:val="TextBody"/>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712210" cy="52578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2"/>
                    <a:stretch>
                      <a:fillRect/>
                    </a:stretch>
                  </pic:blipFill>
                  <pic:spPr bwMode="auto">
                    <a:xfrm>
                      <a:off x="0" y="0"/>
                      <a:ext cx="3712210" cy="5257800"/>
                    </a:xfrm>
                    <a:prstGeom prst="rect">
                      <a:avLst/>
                    </a:prstGeom>
                  </pic:spPr>
                </pic:pic>
              </a:graphicData>
            </a:graphic>
          </wp:anchor>
        </w:drawing>
      </w:r>
    </w:p>
    <w:p>
      <w:pPr>
        <w:pStyle w:val="ImageCaption"/>
        <w:rPr>
          <w:i w:val="false"/>
          <w:i w:val="false"/>
          <w:iCs/>
        </w:rPr>
      </w:pPr>
      <w:r>
        <w:rPr/>
        <w:commentReference w:id="20"/>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i w:val="false"/>
          <w:i w:val="false"/>
          <w:iCs/>
        </w:rPr>
      </w:pPr>
      <w:r>
        <w:rPr>
          <w:i w:val="false"/>
          <w:iCs/>
        </w:rPr>
      </w:r>
    </w:p>
    <w:p>
      <w:pPr>
        <w:pStyle w:val="ImageCaption"/>
        <w:rPr/>
      </w:pPr>
      <w:r>
        <w:rPr>
          <w:i w:val="false"/>
          <w:iCs/>
        </w:rPr>
        <w:t>Figure S1: Schematic showing how species-specific background areas were calculated for maximum entropy (Maxent) species distribution models using the white rhinoceros (</w:t>
      </w:r>
      <w:r>
        <w:rPr/>
        <w:t>Ceratotherium simum</w:t>
      </w:r>
      <w:r>
        <w:rPr>
          <w:i w:val="false"/>
          <w:iCs/>
        </w:rPr>
        <w:t>) as an example. For each species, we calculated background area buffers as the maximum distance (</w:t>
      </w:r>
      <w:r>
        <w:rPr/>
        <w:t>d</w:t>
      </w:r>
      <w:r>
        <w:rPr>
          <w:i w:val="false"/>
          <w:iCs/>
        </w:rPr>
        <w:t xml:space="preserve">; black line) between the range centroid (blue point) and </w:t>
      </w:r>
      <w:commentRangeStart w:id="21"/>
      <w:r>
        <w:rPr>
          <w:i w:val="false"/>
          <w:iCs/>
        </w:rPr>
        <w:t>edge (red point</w:t>
      </w:r>
      <w:r>
        <w:rPr>
          <w:i w:val="false"/>
          <w:iCs/>
        </w:rPr>
      </w:r>
      <w:commentRangeEnd w:id="21"/>
      <w:r>
        <w:commentReference w:id="21"/>
      </w:r>
      <w:r>
        <w:rPr>
          <w:i w:val="false"/>
          <w:iCs/>
        </w:rPr>
        <w:t>) of the largest continuous range of the species (</w:t>
      </w:r>
      <w:commentRangeStart w:id="22"/>
      <w:r>
        <w:rPr>
          <w:i w:val="false"/>
          <w:iCs/>
        </w:rPr>
        <w:t>green shade</w:t>
      </w:r>
      <w:r>
        <w:rPr>
          <w:i w:val="false"/>
          <w:iCs/>
        </w:rPr>
      </w:r>
      <w:commentRangeEnd w:id="22"/>
      <w:r>
        <w:commentReference w:id="22"/>
      </w:r>
      <w:r>
        <w:rPr>
          <w:i w:val="false"/>
          <w:iCs/>
        </w:rPr>
        <w:t xml:space="preserve">). We calculated </w:t>
      </w:r>
      <w:r>
        <w:rPr/>
        <w:t xml:space="preserve">d </w:t>
      </w:r>
      <w:r>
        <w:rPr>
          <w:i w:val="false"/>
          <w:iCs/>
        </w:rPr>
        <w:t>for each species to reflect species-specific dispersal capabilities (</w:t>
      </w:r>
      <w:commentRangeStart w:id="23"/>
      <w:r>
        <w:rPr>
          <w:i w:val="false"/>
          <w:iCs/>
        </w:rPr>
        <w:t>Hof et al., 2018; Poo-Muñoz et al., 2014</w:t>
      </w:r>
      <w:r>
        <w:rPr>
          <w:i w:val="false"/>
          <w:iCs/>
        </w:rPr>
      </w:r>
      <w:commentRangeEnd w:id="23"/>
      <w:r>
        <w:commentReference w:id="23"/>
      </w:r>
      <w:r>
        <w:rPr>
          <w:i w:val="false"/>
          <w:iCs/>
        </w:rPr>
        <w:commentReference w:id="24"/>
      </w:r>
      <w:r>
        <w:rPr>
          <w:i w:val="false"/>
          <w:iCs/>
        </w:rPr>
        <w:t>).</w:t>
      </w:r>
    </w:p>
    <w:p>
      <w:pPr>
        <w:pStyle w:val="TextBody"/>
        <w:rPr/>
      </w:pPr>
      <w:r>
        <w:rPr/>
        <w:t xml:space="preserve">We assessed the predictive performance of Maxent models through five-fold cross validation using the average continuous Boyce index (CBI; Hirzel, Le Lay, Helfer, Randin, &amp; Guisan (2006)), which indicates how much models discriminate against random expectation, and the average area under the </w:t>
      </w:r>
      <w:r>
        <w:rPr/>
        <w:t>curve (AUC) of the</w:t>
      </w:r>
      <w:r>
        <w:rPr/>
        <w:t xml:space="preserve"> </w:t>
      </w:r>
      <w:r>
        <w:rPr/>
        <w:t>r</w:t>
      </w:r>
      <w:r>
        <w:rPr/>
        <w:t xml:space="preserve">eceiver </w:t>
      </w:r>
      <w:r>
        <w:rPr/>
        <w:t>o</w:t>
      </w:r>
      <w:r>
        <w:rPr/>
        <w:t xml:space="preserve">perating </w:t>
      </w:r>
      <w:r>
        <w:rPr/>
        <w:t>plot</w:t>
      </w:r>
      <w:r>
        <w:rPr/>
        <w:t xml:space="preserve"> (AUC; Swets (1988)), which indicates how well models differentiate between presences and pseudo-absences regardless of the degree of difference between them. Values of CBI range between -1 and 1, where values &gt; 0 indicate the model's output is positively correlated with the true probability of presence and values &lt; 0 indicate it is negatively correlated with the true probability of presence. AUC values range from &lt;= 0.5 for models with discrimination no better than random to 1 for models with perfect discrimination between occupied and unoccupied places (Fielding &amp; Bell, 1997). Model fit was inspected by five-fold cross validation of the average omission rate based on the minimum training presence value (</w:t>
      </w:r>
      <w:commentRangeStart w:id="25"/>
      <w:commentRangeStart w:id="26"/>
      <w:commentRangeStart w:id="27"/>
      <w:r>
        <w:rPr/>
        <w:t>OR</w:t>
      </w:r>
      <w:ins w:id="27" w:author="Berti Emilio" w:date="2020-01-24T10:49:00Z">
        <w:r>
          <w:rPr/>
          <w:t>MTP</w:t>
        </w:r>
      </w:ins>
      <w:r>
        <w:rPr/>
        <w:t xml:space="preserve">; Radosavljevic </w:t>
      </w:r>
      <w:r>
        <w:rPr/>
        <w:t>&amp;</w:t>
      </w:r>
      <w:r>
        <w:rPr/>
        <w:t xml:space="preserve"> Anderson, 2014)</w:t>
      </w:r>
      <w:del w:id="28" w:author="Berti Emilio" w:date="2020-01-24T10:49:00Z">
        <w:r>
          <w:rPr>
            <w:vertAlign w:val="subscript"/>
          </w:rPr>
          <w:delText>MT</w:delText>
        </w:r>
      </w:del>
      <w:r>
        <w:rPr>
          <w:vertAlign w:val="subscript"/>
        </w:rPr>
        <w:commentReference w:id="28"/>
      </w:r>
      <w:del w:id="29" w:author="Scott William Jarvie" w:date="2020-01-25T20:22:00Z">
        <w:r>
          <w:rPr>
            <w:vertAlign w:val="subscript"/>
          </w:rPr>
          <w:delText>P</w:delText>
        </w:r>
      </w:del>
      <w:r>
        <w:rPr>
          <w:vertAlign w:val="subscript"/>
        </w:rPr>
      </w:r>
      <w:commentRangeEnd w:id="27"/>
      <w:r>
        <w:commentReference w:id="27"/>
      </w:r>
      <w:r>
        <w:rPr>
          <w:vertAlign w:val="subscript"/>
        </w:rPr>
      </w:r>
      <w:del w:id="30" w:author="Scott William Jarvie" w:date="2020-01-25T20:22:00Z">
        <w:r>
          <w:rPr>
            <w:vertAlign w:val="subscript"/>
          </w:rPr>
          <w:delText>)</w:delText>
        </w:r>
      </w:del>
      <w:commentRangeEnd w:id="26"/>
      <w:r>
        <w:commentReference w:id="26"/>
      </w:r>
      <w:r>
        <w:rPr>
          <w:vertAlign w:val="subscript"/>
        </w:rPr>
      </w:r>
      <w:commentRangeEnd w:id="25"/>
      <w:r>
        <w:commentReference w:id="25"/>
      </w:r>
      <w:r>
        <w:rPr/>
        <w:t xml:space="preserve">. The values of </w:t>
      </w:r>
      <w:del w:id="31" w:author="Berti Emilio" w:date="2020-01-24T10:50:00Z">
        <w:r>
          <w:rPr/>
          <w:delText>OR</w:delText>
        </w:r>
      </w:del>
      <w:del w:id="32" w:author="Berti Emilio" w:date="2020-01-24T10:50:00Z">
        <w:r>
          <w:rPr>
            <w:vertAlign w:val="subscript"/>
          </w:rPr>
          <w:delText>MTP</w:delText>
        </w:r>
      </w:del>
      <w:del w:id="33" w:author="Scott William Jarvie" w:date="2020-01-25T20:23:00Z">
        <w:r>
          <w:rPr>
            <w:vertAlign w:val="subscript"/>
          </w:rPr>
          <w:delText>ORMTP</w:delText>
        </w:r>
      </w:del>
      <w:ins w:id="34" w:author="Scott William Jarvie" w:date="2020-01-25T20:23:00Z">
        <w:r>
          <w:rPr/>
          <w:t>ORMTP</w:t>
        </w:r>
      </w:ins>
      <w:r>
        <w:rPr/>
        <w:t xml:space="preserve"> range from 0 for models that are not overfit to 1 for models that are overfit. To convert continuous suitability predictions to binary layers indicating suitable/unsuitable habitat, we used as threshold the suitability value that maximised sensitivity and specificity (MSS), </w:t>
      </w:r>
      <w:r>
        <w:rPr/>
        <w:t>minimizing thus type I and type II errors</w:t>
      </w:r>
      <w:r>
        <w:rPr/>
        <w:t xml:space="preserve"> </w:t>
      </w:r>
      <w:r>
        <w:rPr/>
        <w:t>(L</w:t>
      </w:r>
      <w:commentRangeStart w:id="29"/>
      <w:r>
        <w:rPr/>
        <w:t xml:space="preserve">iu, Newell, &amp; White, 2016). </w:t>
      </w:r>
      <w:r>
        <w:rPr/>
      </w:r>
      <w:commentRangeEnd w:id="29"/>
      <w:r>
        <w:commentReference w:id="29"/>
      </w:r>
      <w:r>
        <w:rPr/>
        <w:t>We further assessed the performance of Maxent models by comparing projections of climatic suitability with 136 introduc</w:t>
      </w:r>
      <w:r>
        <w:rPr/>
        <w:t>tion</w:t>
      </w:r>
      <w:r>
        <w:rPr/>
        <w:t xml:space="preserve"> range maps from Lundgren, Ramp, Ripple, &amp; Wallach (2018) (n = 22 species) and the IUCN (IUCN (2016); n = 114 species). Introduced range maps were selected from Lundgren et al. (2018) over the IUCN (IUCN, 2016) for three species found in both datasets (</w:t>
      </w:r>
      <w:r>
        <w:rPr>
          <w:i/>
        </w:rPr>
        <w:t>Cervus elaphus</w:t>
      </w:r>
      <w:r>
        <w:rPr/>
        <w:t xml:space="preserve">, </w:t>
      </w:r>
      <w:r>
        <w:rPr>
          <w:i/>
        </w:rPr>
        <w:t>Ovibos moschatus</w:t>
      </w:r>
      <w:r>
        <w:rPr/>
        <w:t xml:space="preserve">, and </w:t>
      </w:r>
      <w:r>
        <w:rPr>
          <w:i/>
        </w:rPr>
        <w:t>Rangifer tarandus</w:t>
      </w:r>
      <w:r>
        <w:rPr/>
        <w:t>).</w:t>
      </w:r>
    </w:p>
    <w:p>
      <w:pPr>
        <w:pStyle w:val="TextBody"/>
        <w:rPr/>
      </w:pPr>
      <w:commentRangeStart w:id="30"/>
      <w:commentRangeStart w:id="31"/>
      <w:r>
        <w:rPr/>
        <w:t xml:space="preserve">Evaluation statistics indicated, in general, very high to excellent quality of Maxent models. </w:t>
      </w:r>
      <w:commentRangeStart w:id="32"/>
      <w:r>
        <w:rPr/>
        <w:t>CBI index and AUC were on average very high (Table S1; figure S2) and ORMTP was in low, indicating that models were in general not overfitted</w:t>
      </w:r>
      <w:r>
        <w:rPr/>
      </w:r>
      <w:commentRangeEnd w:id="32"/>
      <w:r>
        <w:commentReference w:id="32"/>
      </w:r>
      <w:r>
        <w:rPr/>
        <w:commentReference w:id="33"/>
      </w:r>
      <w:r>
        <w:rPr/>
        <w:t xml:space="preserve">. </w:t>
      </w:r>
      <w:del w:id="35" w:author="Berti Emilio" w:date="2020-01-24T10:56:00Z">
        <w:r>
          <w:rPr/>
          <w:delText xml:space="preserve">Importantly, species chosen as rewilding replacement in downstream analyses had </w:delText>
        </w:r>
      </w:del>
      <w:del w:id="36" w:author="Microsoft Office User" w:date="2020-01-19T18:05:00Z">
        <w:r>
          <w:rPr/>
          <w:delText xml:space="preserve">in general </w:delText>
        </w:r>
      </w:del>
      <w:del w:id="37" w:author="Berti Emilio" w:date="2020-01-24T10:56:00Z">
        <w:r>
          <w:rPr/>
          <w:delText xml:space="preserve">very high to excellent predictive performance: high CBI and AUC, and low ORMTP </w:delText>
        </w:r>
      </w:del>
      <w:r>
        <w:rPr/>
        <w:commentReference w:id="34"/>
      </w:r>
      <w:del w:id="38" w:author="Berti Emilio" w:date="2020-01-24T10:56:00Z">
        <w:r>
          <w:rPr/>
          <w:delText>(Table S</w:delText>
        </w:r>
      </w:del>
      <w:del w:id="39" w:author="Berti Emilio" w:date="2020-01-24T10:55:00Z">
        <w:r>
          <w:rPr/>
          <w:delText>#</w:delText>
        </w:r>
      </w:del>
      <w:r>
        <w:rPr/>
        <w:commentReference w:id="35"/>
      </w:r>
      <w:del w:id="40" w:author="Berti Emilio" w:date="2020-01-24T10:56:00Z">
        <w:r>
          <w:rPr/>
          <w:delText>).</w:delText>
        </w:r>
      </w:del>
      <w:r>
        <w:rPr/>
        <w:commentReference w:id="36"/>
      </w:r>
      <w:r>
        <w:rPr/>
        <w:t xml:space="preserve"> </w:t>
      </w:r>
      <w:commentRangeStart w:id="37"/>
      <w:r>
        <w:rPr/>
        <w:t>Also, much of the species' known introduction ranges were captured by Maxent models (</w:t>
      </w:r>
      <w:ins w:id="41" w:author="Berti Emilio" w:date="2020-01-24T10:56:00Z">
        <w:r>
          <w:rPr/>
          <w:t xml:space="preserve">figure </w:t>
        </w:r>
      </w:ins>
      <w:del w:id="42" w:author="Berti Emilio" w:date="2020-01-24T10:56:00Z">
        <w:r>
          <w:rPr/>
          <w:delText xml:space="preserve">Fig. </w:delText>
        </w:r>
      </w:del>
      <w:r>
        <w:rPr/>
        <w:t>S</w:t>
      </w:r>
      <w:del w:id="43" w:author="Berti Emilio" w:date="2020-01-24T10:56:00Z">
        <w:r>
          <w:rPr/>
          <w:delText>#</w:delText>
        </w:r>
      </w:del>
      <w:ins w:id="44" w:author="Berti Emilio" w:date="2020-01-24T10:56:00Z">
        <w:r>
          <w:rPr/>
          <w:t>2</w:t>
        </w:r>
      </w:ins>
      <w:r>
        <w:rPr/>
        <w:t>): the median of the predicted introduction range was 0.84, with a median absolute deviation equal to 0.23.</w:t>
      </w:r>
    </w:p>
    <w:p>
      <w:pPr>
        <w:pStyle w:val="TextBody"/>
        <w:rPr/>
      </w:pPr>
      <w:r>
        <w:rPr/>
        <w:t xml:space="preserve">Table S1: Evaluation statistics of the species distribution models (SDMs).  </w:t>
      </w:r>
      <w:r>
        <w:rPr/>
        <w:t>CBI indicates how much models discriminate from random expectactions; AUC quantify the performance of models to differentiate between presences and pseudo-absences .</w:t>
      </w:r>
    </w:p>
    <w:tbl>
      <w:tblPr>
        <w:tblW w:w="11391" w:type="dxa"/>
        <w:jc w:val="left"/>
        <w:tblInd w:w="-1385" w:type="dxa"/>
        <w:tblBorders>
          <w:top w:val="single" w:sz="4" w:space="0" w:color="00000A"/>
          <w:bottom w:val="single" w:sz="4" w:space="0" w:color="00000A"/>
          <w:insideH w:val="single" w:sz="4" w:space="0" w:color="00000A"/>
        </w:tblBorders>
        <w:tblCellMar>
          <w:top w:w="55" w:type="dxa"/>
          <w:left w:w="54" w:type="dxa"/>
          <w:bottom w:w="55" w:type="dxa"/>
          <w:right w:w="55" w:type="dxa"/>
        </w:tblCellMar>
        <w:tblLook w:val="04a0" w:noVBand="1" w:noHBand="0" w:lastColumn="0" w:firstColumn="1" w:lastRow="0" w:firstRow="1"/>
      </w:tblPr>
      <w:tblGrid>
        <w:gridCol w:w="3572"/>
        <w:gridCol w:w="1323"/>
        <w:gridCol w:w="3265"/>
        <w:gridCol w:w="964"/>
        <w:gridCol w:w="2267"/>
      </w:tblGrid>
      <w:tr>
        <w:trPr>
          <w:trHeight w:val="229" w:hRule="atLeast"/>
        </w:trPr>
        <w:tc>
          <w:tcPr>
            <w:tcW w:w="3572" w:type="dxa"/>
            <w:tcBorders>
              <w:top w:val="single" w:sz="4" w:space="0" w:color="00000A"/>
              <w:bottom w:val="single" w:sz="4" w:space="0" w:color="00000A"/>
              <w:insideH w:val="single" w:sz="4" w:space="0" w:color="00000A"/>
            </w:tcBorders>
            <w:shd w:color="auto" w:fill="auto" w:val="clear"/>
          </w:tcPr>
          <w:p>
            <w:pPr>
              <w:pStyle w:val="TableContents"/>
              <w:spacing w:before="0" w:after="200"/>
              <w:jc w:val="center"/>
              <w:rPr/>
            </w:pPr>
            <w:r>
              <w:rPr/>
              <w:t>Evaluation statistic</w:t>
            </w:r>
          </w:p>
        </w:tc>
        <w:tc>
          <w:tcPr>
            <w:tcW w:w="1323" w:type="dxa"/>
            <w:tcBorders>
              <w:top w:val="single" w:sz="4" w:space="0" w:color="00000A"/>
              <w:bottom w:val="single" w:sz="4" w:space="0" w:color="00000A"/>
              <w:insideH w:val="single" w:sz="4" w:space="0" w:color="00000A"/>
            </w:tcBorders>
            <w:shd w:color="auto" w:fill="auto" w:val="clear"/>
          </w:tcPr>
          <w:p>
            <w:pPr>
              <w:pStyle w:val="TableContents"/>
              <w:spacing w:before="0" w:after="200"/>
              <w:jc w:val="center"/>
              <w:rPr/>
            </w:pPr>
            <w:r>
              <w:rPr/>
              <w:t>Median</w:t>
            </w:r>
          </w:p>
        </w:tc>
        <w:tc>
          <w:tcPr>
            <w:tcW w:w="3265" w:type="dxa"/>
            <w:tcBorders>
              <w:top w:val="single" w:sz="4" w:space="0" w:color="00000A"/>
              <w:bottom w:val="single" w:sz="4" w:space="0" w:color="00000A"/>
              <w:insideH w:val="single" w:sz="4" w:space="0" w:color="00000A"/>
            </w:tcBorders>
            <w:shd w:color="auto" w:fill="auto" w:val="clear"/>
          </w:tcPr>
          <w:p>
            <w:pPr>
              <w:pStyle w:val="TableContents"/>
              <w:spacing w:before="0" w:after="200"/>
              <w:jc w:val="center"/>
              <w:rPr/>
            </w:pPr>
            <w:r>
              <w:rPr/>
              <w:t>Median absolute deviation</w:t>
            </w:r>
          </w:p>
        </w:tc>
        <w:tc>
          <w:tcPr>
            <w:tcW w:w="964" w:type="dxa"/>
            <w:tcBorders>
              <w:top w:val="single" w:sz="4" w:space="0" w:color="00000A"/>
              <w:bottom w:val="single" w:sz="4" w:space="0" w:color="00000A"/>
              <w:insideH w:val="single" w:sz="4" w:space="0" w:color="00000A"/>
            </w:tcBorders>
            <w:shd w:color="auto" w:fill="auto" w:val="clear"/>
          </w:tcPr>
          <w:p>
            <w:pPr>
              <w:pStyle w:val="TableContents"/>
              <w:spacing w:before="0" w:after="200"/>
              <w:jc w:val="center"/>
              <w:rPr/>
            </w:pPr>
            <w:r>
              <w:rPr/>
              <w:t>Mean</w:t>
            </w:r>
          </w:p>
        </w:tc>
        <w:tc>
          <w:tcPr>
            <w:tcW w:w="2267" w:type="dxa"/>
            <w:tcBorders>
              <w:top w:val="single" w:sz="4" w:space="0" w:color="00000A"/>
              <w:bottom w:val="single" w:sz="4" w:space="0" w:color="00000A"/>
              <w:insideH w:val="single" w:sz="4" w:space="0" w:color="00000A"/>
            </w:tcBorders>
            <w:shd w:color="auto" w:fill="auto" w:val="clear"/>
          </w:tcPr>
          <w:p>
            <w:pPr>
              <w:pStyle w:val="TableContents"/>
              <w:spacing w:before="0" w:after="200"/>
              <w:jc w:val="center"/>
              <w:rPr/>
            </w:pPr>
            <w:r>
              <w:rPr/>
              <w:t>Standard deviation</w:t>
            </w:r>
          </w:p>
        </w:tc>
      </w:tr>
      <w:tr>
        <w:trPr>
          <w:trHeight w:val="397" w:hRule="atLeast"/>
        </w:trPr>
        <w:tc>
          <w:tcPr>
            <w:tcW w:w="3572" w:type="dxa"/>
            <w:tcBorders>
              <w:top w:val="single" w:sz="4" w:space="0" w:color="00000A"/>
              <w:bottom w:val="single" w:sz="4" w:space="0" w:color="00000A"/>
              <w:insideH w:val="single" w:sz="4" w:space="0" w:color="00000A"/>
            </w:tcBorders>
            <w:shd w:color="auto" w:fill="auto" w:val="clear"/>
          </w:tcPr>
          <w:p>
            <w:pPr>
              <w:pStyle w:val="TableContents"/>
              <w:spacing w:before="0" w:after="200"/>
              <w:rPr/>
            </w:pPr>
            <w:r>
              <w:rPr/>
              <w:t xml:space="preserve">Continuous Boyce </w:t>
            </w:r>
            <w:del w:id="45" w:author="Berti Emilio" w:date="2020-01-24T10:57:00Z">
              <w:r>
                <w:rPr/>
                <w:delText>I</w:delText>
              </w:r>
            </w:del>
            <w:ins w:id="46" w:author="Berti Emilio" w:date="2020-01-24T10:57:00Z">
              <w:r>
                <w:rPr/>
                <w:t>i</w:t>
              </w:r>
            </w:ins>
            <w:r>
              <w:rPr/>
              <w:t>ndex (CBI)</w:t>
            </w:r>
          </w:p>
        </w:tc>
        <w:tc>
          <w:tcPr>
            <w:tcW w:w="1323" w:type="dxa"/>
            <w:tcBorders>
              <w:top w:val="single" w:sz="4" w:space="0" w:color="00000A"/>
              <w:bottom w:val="single" w:sz="4" w:space="0" w:color="00000A"/>
              <w:insideH w:val="single" w:sz="4" w:space="0" w:color="00000A"/>
            </w:tcBorders>
            <w:shd w:color="auto" w:fill="auto" w:val="clear"/>
          </w:tcPr>
          <w:p>
            <w:pPr>
              <w:pStyle w:val="TextBody"/>
              <w:spacing w:before="180" w:after="180"/>
              <w:jc w:val="center"/>
              <w:rPr/>
            </w:pPr>
            <w:r>
              <w:rPr/>
              <w:t xml:space="preserve"> </w:t>
            </w:r>
            <w:r>
              <w:rPr/>
              <w:t>0.93</w:t>
            </w:r>
          </w:p>
        </w:tc>
        <w:tc>
          <w:tcPr>
            <w:tcW w:w="3265" w:type="dxa"/>
            <w:tcBorders>
              <w:top w:val="single" w:sz="4" w:space="0" w:color="00000A"/>
              <w:bottom w:val="single" w:sz="4" w:space="0" w:color="00000A"/>
              <w:insideH w:val="single" w:sz="4" w:space="0" w:color="00000A"/>
            </w:tcBorders>
            <w:shd w:color="auto" w:fill="auto" w:val="clear"/>
          </w:tcPr>
          <w:p>
            <w:pPr>
              <w:pStyle w:val="TableContents"/>
              <w:spacing w:before="0" w:after="200"/>
              <w:jc w:val="center"/>
              <w:rPr/>
            </w:pPr>
            <w:r>
              <w:rPr/>
              <w:t>0.08</w:t>
            </w:r>
          </w:p>
        </w:tc>
        <w:tc>
          <w:tcPr>
            <w:tcW w:w="964" w:type="dxa"/>
            <w:tcBorders>
              <w:top w:val="single" w:sz="4" w:space="0" w:color="00000A"/>
              <w:bottom w:val="single" w:sz="4" w:space="0" w:color="00000A"/>
              <w:insideH w:val="single" w:sz="4" w:space="0" w:color="00000A"/>
            </w:tcBorders>
            <w:shd w:color="auto" w:fill="auto" w:val="clear"/>
          </w:tcPr>
          <w:p>
            <w:pPr>
              <w:pStyle w:val="TableContents"/>
              <w:spacing w:before="0" w:after="200"/>
              <w:jc w:val="center"/>
              <w:rPr/>
            </w:pPr>
            <w:r>
              <w:rPr/>
              <w:t>0.87</w:t>
            </w:r>
          </w:p>
        </w:tc>
        <w:tc>
          <w:tcPr>
            <w:tcW w:w="2267" w:type="dxa"/>
            <w:tcBorders>
              <w:top w:val="single" w:sz="4" w:space="0" w:color="00000A"/>
              <w:bottom w:val="single" w:sz="4" w:space="0" w:color="00000A"/>
              <w:insideH w:val="single" w:sz="4" w:space="0" w:color="00000A"/>
            </w:tcBorders>
            <w:shd w:color="auto" w:fill="auto" w:val="clear"/>
          </w:tcPr>
          <w:p>
            <w:pPr>
              <w:pStyle w:val="TextBody"/>
              <w:spacing w:before="180" w:after="180"/>
              <w:jc w:val="center"/>
              <w:rPr/>
            </w:pPr>
            <w:r>
              <w:rPr/>
              <w:t xml:space="preserve">0.15 </w:t>
            </w:r>
          </w:p>
        </w:tc>
      </w:tr>
      <w:tr>
        <w:trPr>
          <w:trHeight w:val="756" w:hRule="atLeast"/>
        </w:trPr>
        <w:tc>
          <w:tcPr>
            <w:tcW w:w="3572" w:type="dxa"/>
            <w:tcBorders>
              <w:top w:val="single" w:sz="4" w:space="0" w:color="00000A"/>
              <w:bottom w:val="single" w:sz="4" w:space="0" w:color="00000A"/>
              <w:insideH w:val="single" w:sz="4" w:space="0" w:color="00000A"/>
            </w:tcBorders>
            <w:shd w:color="auto" w:fill="auto" w:val="clear"/>
          </w:tcPr>
          <w:p>
            <w:pPr>
              <w:pStyle w:val="TableContents"/>
              <w:spacing w:before="0" w:after="200"/>
              <w:rPr/>
            </w:pPr>
            <w:r>
              <w:rPr/>
              <w:t xml:space="preserve">Area under the </w:t>
            </w:r>
            <w:r>
              <w:rPr/>
              <w:t>curve (AUC) of the</w:t>
            </w:r>
            <w:r>
              <w:rPr/>
              <w:t xml:space="preserve"> receiver operating </w:t>
            </w:r>
            <w:r>
              <w:rPr/>
              <w:t>plot</w:t>
            </w:r>
          </w:p>
        </w:tc>
        <w:tc>
          <w:tcPr>
            <w:tcW w:w="1323" w:type="dxa"/>
            <w:tcBorders>
              <w:top w:val="single" w:sz="4" w:space="0" w:color="00000A"/>
              <w:bottom w:val="single" w:sz="4" w:space="0" w:color="00000A"/>
              <w:insideH w:val="single" w:sz="4" w:space="0" w:color="00000A"/>
            </w:tcBorders>
            <w:shd w:color="auto" w:fill="auto" w:val="clear"/>
          </w:tcPr>
          <w:p>
            <w:pPr>
              <w:pStyle w:val="TableContents"/>
              <w:spacing w:before="0" w:after="200"/>
              <w:jc w:val="center"/>
              <w:rPr/>
            </w:pPr>
            <w:r>
              <w:rPr/>
              <w:t>0.86</w:t>
            </w:r>
          </w:p>
        </w:tc>
        <w:tc>
          <w:tcPr>
            <w:tcW w:w="3265" w:type="dxa"/>
            <w:tcBorders>
              <w:top w:val="single" w:sz="4" w:space="0" w:color="00000A"/>
              <w:bottom w:val="single" w:sz="4" w:space="0" w:color="00000A"/>
              <w:insideH w:val="single" w:sz="4" w:space="0" w:color="00000A"/>
            </w:tcBorders>
            <w:shd w:color="auto" w:fill="auto" w:val="clear"/>
          </w:tcPr>
          <w:p>
            <w:pPr>
              <w:pStyle w:val="TableContents"/>
              <w:spacing w:before="0" w:after="200"/>
              <w:jc w:val="center"/>
              <w:rPr/>
            </w:pPr>
            <w:r>
              <w:rPr/>
              <w:t>0.01</w:t>
            </w:r>
          </w:p>
        </w:tc>
        <w:tc>
          <w:tcPr>
            <w:tcW w:w="964" w:type="dxa"/>
            <w:tcBorders>
              <w:top w:val="single" w:sz="4" w:space="0" w:color="00000A"/>
              <w:bottom w:val="single" w:sz="4" w:space="0" w:color="00000A"/>
              <w:insideH w:val="single" w:sz="4" w:space="0" w:color="00000A"/>
            </w:tcBorders>
            <w:shd w:color="auto" w:fill="auto" w:val="clear"/>
          </w:tcPr>
          <w:p>
            <w:pPr>
              <w:pStyle w:val="TableContents"/>
              <w:spacing w:before="0" w:after="200"/>
              <w:jc w:val="center"/>
              <w:rPr/>
            </w:pPr>
            <w:r>
              <w:rPr/>
              <w:t>0.85</w:t>
            </w:r>
          </w:p>
        </w:tc>
        <w:tc>
          <w:tcPr>
            <w:tcW w:w="2267" w:type="dxa"/>
            <w:tcBorders>
              <w:top w:val="single" w:sz="4" w:space="0" w:color="00000A"/>
              <w:bottom w:val="single" w:sz="4" w:space="0" w:color="00000A"/>
              <w:insideH w:val="single" w:sz="4" w:space="0" w:color="00000A"/>
            </w:tcBorders>
            <w:shd w:color="auto" w:fill="auto" w:val="clear"/>
          </w:tcPr>
          <w:p>
            <w:pPr>
              <w:pStyle w:val="TableContents"/>
              <w:spacing w:before="0" w:after="200"/>
              <w:jc w:val="center"/>
              <w:rPr/>
            </w:pPr>
            <w:r>
              <w:rPr/>
              <w:t>0.04</w:t>
            </w:r>
          </w:p>
        </w:tc>
      </w:tr>
    </w:tbl>
    <w:p>
      <w:pPr>
        <w:pStyle w:val="TextBody"/>
        <w:rPr/>
      </w:pPr>
      <w:r>
        <w:rPr/>
      </w:r>
      <w:commentRangeEnd w:id="37"/>
      <w:r>
        <w:commentReference w:id="37"/>
      </w:r>
      <w:r>
        <w:rPr/>
        <w:commentReference w:id="38"/>
      </w:r>
      <w:r>
        <w:rPr/>
      </w:r>
      <w:commentRangeEnd w:id="31"/>
      <w:r>
        <w:commentReference w:id="31"/>
      </w:r>
      <w:commentRangeEnd w:id="30"/>
      <w:r>
        <w:commentReference w:id="30"/>
      </w:r>
      <w:r>
        <w:rPr/>
      </w:r>
    </w:p>
    <w:p>
      <w:pPr>
        <w:pStyle w:val="FigurewithCaption"/>
        <w:rPr/>
      </w:pPr>
      <w:r>
        <w:rPr/>
        <w:drawing>
          <wp:inline distT="0" distB="0" distL="0" distR="0">
            <wp:extent cx="5334000" cy="4000500"/>
            <wp:effectExtent l="0" t="0" r="0" b="0"/>
            <wp:docPr id="3" name="Image1" descr="Evaluation statistics of Maxent species distribution models (SDMs). Continuous Boyce index (A) and the area under the receiving operating curve (AUC, B) were in general very good to excellent, showing SDMs had high performance on discriminating climatic suitable habitats from unsuitable ones. Omission rate of minimum training points (ORMTP, C) was generally low, indicating that models were not overfitting. SDMs predicted most of the ranges of introduced species not used for model calibration (D). Introduction area was obtained from the IUCN current introduction ranges (IUCN, 2016) and the ranges described in Lundgren et al. (2018), both of which were not included in the PHYLACINE present-natural and current ranges (Faurby et al.,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Evaluation statistics of Maxent species distribution models (SDMs). Continuous Boyce index (A) and the area under the receiving operating curve (AUC, B) were in general very good to excellent, showing SDMs had high performance on discriminating climatic suitable habitats from unsuitable ones. Omission rate of minimum training points (ORMTP, C) was generally low, indicating that models were not overfitting. SDMs predicted most of the ranges of introduced species not used for model calibration (D). Introduction area was obtained from the IUCN current introduction ranges (IUCN, 2016) and the ranges described in Lundgren et al. (2018), both of which were not included in the PHYLACINE present-natural and current ranges (Faurby et al., 2018)."/>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p>
    <w:p>
      <w:pPr>
        <w:pStyle w:val="ImageCaption"/>
        <w:rPr/>
      </w:pPr>
      <w:commentRangeStart w:id="39"/>
      <w:r>
        <w:rPr/>
        <w:t xml:space="preserve">Figure S2: Evaluation statistics of Maxent species distribution models and comparison of predicted ranges to known introduced ranges. Predictive ability of the SDMs are shown by the Continuous Boyce index (A) and the </w:t>
      </w:r>
      <w:commentRangeStart w:id="40"/>
      <w:commentRangeStart w:id="41"/>
      <w:commentRangeStart w:id="42"/>
      <w:r>
        <w:rPr/>
        <w:t xml:space="preserve">area under the </w:t>
      </w:r>
      <w:del w:id="47" w:author="Berti Emilio" w:date="2020-01-24T11:00:00Z">
        <w:r>
          <w:rPr/>
          <w:delText>curve</w:delText>
        </w:r>
      </w:del>
      <w:r>
        <w:rPr/>
        <w:t xml:space="preserve">curve (AUC) of the </w:t>
      </w:r>
      <w:ins w:id="48" w:author="Berti Emilio" w:date="2020-01-24T11:00:00Z">
        <w:r>
          <w:rPr/>
          <w:t xml:space="preserve">receiver operating </w:t>
        </w:r>
      </w:ins>
      <w:r>
        <w:rPr/>
        <w:t>plot</w:t>
      </w:r>
      <w:del w:id="49" w:author="Microsoft Office User" w:date="2020-01-19T20:08:00Z">
        <w:r>
          <w:rPr/>
          <w:delText xml:space="preserve">AUC, </w:delText>
        </w:r>
      </w:del>
      <w:r>
        <w:rPr/>
        <w:t xml:space="preserve"> (</w:t>
      </w:r>
      <w:r>
        <w:rPr/>
      </w:r>
      <w:commentRangeEnd w:id="42"/>
      <w:r>
        <w:commentReference w:id="42"/>
      </w:r>
      <w:r>
        <w:rPr/>
        <w:t>B</w:t>
      </w:r>
      <w:r>
        <w:rPr/>
      </w:r>
      <w:commentRangeEnd w:id="41"/>
      <w:r>
        <w:commentReference w:id="41"/>
      </w:r>
      <w:r>
        <w:rPr/>
      </w:r>
      <w:commentRangeEnd w:id="40"/>
      <w:r>
        <w:commentReference w:id="40"/>
      </w:r>
      <w:r>
        <w:rPr/>
        <w:t>)</w:t>
      </w:r>
      <w:del w:id="50" w:author="Microsoft Office User" w:date="2020-01-19T20:08:00Z">
        <w:r>
          <w:rPr/>
          <w:delText xml:space="preserve"> were in general very good to excellent, showing SDMs had high performance on discriminating climatic suitable habitats from unsuitable ones</w:delText>
        </w:r>
      </w:del>
      <w:r>
        <w:rPr/>
        <w:t>. Model fit is shown by omission rate of minimum training points (OR</w:t>
      </w:r>
      <w:ins w:id="51" w:author="Berti Emilio" w:date="2020-01-24T11:01:00Z">
        <w:r>
          <w:rPr/>
          <w:t>MTP</w:t>
        </w:r>
      </w:ins>
      <w:del w:id="52" w:author="Berti Emilio" w:date="2020-01-24T11:01:00Z">
        <w:r>
          <w:rPr>
            <w:vertAlign w:val="subscript"/>
          </w:rPr>
          <w:delText>MTP</w:delText>
        </w:r>
      </w:del>
      <w:r>
        <w:rPr/>
        <w:t>, C)</w:t>
      </w:r>
      <w:del w:id="53" w:author="Microsoft Office User" w:date="2020-01-19T20:58:00Z">
        <w:r>
          <w:rPr/>
          <w:delText xml:space="preserve"> was generally low, indicating that models were not overfitting</w:delText>
        </w:r>
      </w:del>
      <w:r>
        <w:rPr/>
        <w:t xml:space="preserve">. </w:t>
      </w:r>
      <w:del w:id="54" w:author="Berti Emilio" w:date="2020-01-24T11:01:00Z">
        <w:r>
          <w:rPr/>
          <w:delText xml:space="preserve">The SDMs </w:delText>
        </w:r>
      </w:del>
      <w:r>
        <w:rPr/>
        <w:commentReference w:id="43"/>
      </w:r>
      <w:del w:id="55" w:author="Berti Emilio" w:date="2020-01-24T11:01:00Z">
        <w:r>
          <w:rPr/>
          <w:delText>predicted</w:delText>
        </w:r>
      </w:del>
      <w:r>
        <w:rPr/>
        <w:t xml:space="preserve"> </w:t>
      </w:r>
      <w:ins w:id="56" w:author="Berti Emilio" w:date="2020-01-24T11:01:00Z">
        <w:commentRangeStart w:id="44"/>
        <w:r>
          <w:rPr/>
          <w:t>M</w:t>
        </w:r>
      </w:ins>
      <w:del w:id="57" w:author="Berti Emilio" w:date="2020-01-24T11:01:00Z">
        <w:r>
          <w:rPr/>
          <w:delText>m</w:delText>
        </w:r>
      </w:del>
      <w:r>
        <w:rPr/>
        <w:t>ost of the range of introduced species</w:t>
      </w:r>
      <w:del w:id="58" w:author="Microsoft Office User" w:date="2020-01-19T20:59:00Z">
        <w:r>
          <w:rPr/>
          <w:delText>ranges of</w:delText>
        </w:r>
      </w:del>
      <w:r>
        <w:rPr/>
        <w:t xml:space="preserve"> </w:t>
      </w:r>
      <w:del w:id="59" w:author="Microsoft Office User" w:date="2020-01-19T21:00:00Z">
        <w:r>
          <w:rPr/>
          <w:delText xml:space="preserve">introduced </w:delText>
        </w:r>
      </w:del>
      <w:del w:id="60" w:author="Microsoft Office User" w:date="2020-01-19T20:59:00Z">
        <w:r>
          <w:rPr/>
          <w:delText xml:space="preserve">species </w:delText>
        </w:r>
      </w:del>
      <w:del w:id="61" w:author="Microsoft Office User" w:date="2020-01-19T21:00:00Z">
        <w:r>
          <w:rPr/>
          <w:delText xml:space="preserve">not used for model calibration </w:delText>
        </w:r>
      </w:del>
      <w:ins w:id="62" w:author="Berti Emilio" w:date="2020-01-24T11:01:00Z">
        <w:r>
          <w:rPr/>
          <w:t xml:space="preserve"> was predicted by the Maxent SDMs </w:t>
        </w:r>
      </w:ins>
      <w:r>
        <w:rPr/>
      </w:r>
      <w:commentRangeEnd w:id="44"/>
      <w:r>
        <w:commentReference w:id="44"/>
      </w:r>
      <w:r>
        <w:rPr/>
        <w:commentReference w:id="45"/>
      </w:r>
      <w:r>
        <w:rPr/>
        <w:t xml:space="preserve">(D). The introduced ranges were </w:t>
      </w:r>
      <w:del w:id="63" w:author="Microsoft Office User" w:date="2020-01-19T21:01:00Z">
        <w:r>
          <w:rPr/>
          <w:delText xml:space="preserve">obtained </w:delText>
        </w:r>
      </w:del>
      <w:r>
        <w:rPr/>
        <w:t xml:space="preserve">from </w:t>
      </w:r>
      <w:del w:id="64" w:author="Microsoft Office User" w:date="2020-01-19T21:01:00Z">
        <w:r>
          <w:rPr/>
          <w:delText xml:space="preserve">the </w:delText>
        </w:r>
      </w:del>
      <w:r>
        <w:rPr/>
        <w:t xml:space="preserve">IUCN </w:t>
      </w:r>
      <w:del w:id="65" w:author="Microsoft Office User" w:date="2020-01-19T21:01:00Z">
        <w:r>
          <w:rPr/>
          <w:delText xml:space="preserve">current </w:delText>
        </w:r>
      </w:del>
      <w:r>
        <w:rPr/>
        <w:t xml:space="preserve">introduction ranges (IUCN, 2016) and </w:t>
      </w:r>
      <w:del w:id="66" w:author="Microsoft Office User" w:date="2020-01-19T21:01:00Z">
        <w:r>
          <w:rPr/>
          <w:delText xml:space="preserve">the ranges described in </w:delText>
        </w:r>
      </w:del>
      <w:commentRangeStart w:id="46"/>
      <w:r>
        <w:rPr/>
        <w:t>Lundgren et al. (2018)</w:t>
      </w:r>
      <w:del w:id="67" w:author="Microsoft Office User" w:date="2020-01-19T21:48:00Z">
        <w:r>
          <w:rPr/>
          <w:delText xml:space="preserve">), both of which were not included in the PHYLACINE current and present-natural </w:delText>
        </w:r>
      </w:del>
      <w:del w:id="68" w:author="Microsoft Office User" w:date="2020-01-19T21:01:00Z">
        <w:r>
          <w:rPr/>
          <w:delText xml:space="preserve">and current </w:delText>
        </w:r>
      </w:del>
      <w:del w:id="69" w:author="Microsoft Office User" w:date="2020-01-19T21:48:00Z">
        <w:r>
          <w:rPr/>
          <w:delText>ranges that were used for generating presence records (Faurby et al., 2018)</w:delText>
        </w:r>
      </w:del>
      <w:r>
        <w:rPr/>
        <w:t>.</w:t>
      </w:r>
      <w:commentRangeEnd w:id="46"/>
      <w:r>
        <w:commentReference w:id="46"/>
      </w:r>
      <w:r>
        <w:rPr/>
      </w:r>
    </w:p>
    <w:p>
      <w:pPr>
        <w:pStyle w:val="ImageCaption"/>
        <w:rPr/>
      </w:pPr>
      <w:commentRangeEnd w:id="39"/>
      <w:r>
        <w:commentReference w:id="39"/>
      </w:r>
      <w:r>
        <w:rPr/>
      </w:r>
    </w:p>
    <w:p>
      <w:pPr>
        <w:pStyle w:val="ImageCaption"/>
        <w:rPr/>
      </w:pPr>
      <w:r>
        <w:rPr/>
      </w:r>
    </w:p>
    <w:p>
      <w:pPr>
        <w:pStyle w:val="ImageCaption"/>
        <w:rPr/>
      </w:pPr>
      <w:r>
        <w:rPr/>
      </w:r>
    </w:p>
    <w:p>
      <w:pPr>
        <w:pStyle w:val="ImageCaption"/>
        <w:rPr/>
      </w:pPr>
      <w:r>
        <w:rPr/>
      </w:r>
    </w:p>
    <w:p>
      <w:pPr>
        <w:pStyle w:val="ImageCaption"/>
        <w:rPr/>
      </w:pPr>
      <w:r>
        <w:rPr/>
        <w:drawing>
          <wp:inline distT="0" distB="0" distL="0" distR="0">
            <wp:extent cx="5334000" cy="4640580"/>
            <wp:effectExtent l="0" t="0" r="0" b="0"/>
            <wp:docPr id="4" name="Image2" descr="Diagram of selection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Diagram of selection criteria."/>
                    <pic:cNvPicPr>
                      <a:picLocks noChangeAspect="1" noChangeArrowheads="1"/>
                    </pic:cNvPicPr>
                  </pic:nvPicPr>
                  <pic:blipFill>
                    <a:blip r:embed="rId4"/>
                    <a:stretch>
                      <a:fillRect/>
                    </a:stretch>
                  </pic:blipFill>
                  <pic:spPr bwMode="auto">
                    <a:xfrm>
                      <a:off x="0" y="0"/>
                      <a:ext cx="5334000" cy="4640580"/>
                    </a:xfrm>
                    <a:prstGeom prst="rect">
                      <a:avLst/>
                    </a:prstGeom>
                  </pic:spPr>
                </pic:pic>
              </a:graphicData>
            </a:graphic>
          </wp:inline>
        </w:drawing>
      </w:r>
    </w:p>
    <w:p>
      <w:pPr>
        <w:pStyle w:val="ImageCaption"/>
        <w:rPr/>
      </w:pPr>
      <w:commentRangeStart w:id="47"/>
      <w:commentRangeStart w:id="48"/>
      <w:r>
        <w:rPr>
          <w:i w:val="false"/>
          <w:iCs/>
        </w:rPr>
        <w:t xml:space="preserve">Figure S3: </w:t>
      </w:r>
      <w:r>
        <w:rPr>
          <w:rFonts w:cs="Calibri"/>
          <w:i w:val="false"/>
          <w:iCs/>
        </w:rPr>
        <w:t xml:space="preserve">Schematics showing selection of functional analogues to replace extinct species for the trophic rewilding scenario. We show for </w:t>
      </w:r>
      <w:r>
        <w:rPr>
          <w:rFonts w:cs="Calibri"/>
          <w:i w:val="false"/>
          <w:iCs/>
        </w:rPr>
        <w:t>A</w:t>
      </w:r>
      <w:r>
        <w:rPr>
          <w:rFonts w:cs="Calibri"/>
          <w:i w:val="false"/>
          <w:iCs/>
        </w:rPr>
        <w:t xml:space="preserve">) the selection criteria for replacement of extinct species with functional analogues, and </w:t>
      </w:r>
      <w:r>
        <w:rPr>
          <w:rFonts w:cs="Calibri"/>
          <w:i w:val="false"/>
          <w:iCs/>
        </w:rPr>
        <w:t>B</w:t>
      </w:r>
      <w:r>
        <w:rPr>
          <w:rFonts w:cs="Calibri"/>
          <w:i w:val="false"/>
          <w:iCs/>
        </w:rPr>
        <w:t xml:space="preserve">) a worked example of the selection criteria directly alongside for the replacement of the extinct </w:t>
      </w:r>
      <w:r>
        <w:rPr>
          <w:rFonts w:cs="Calibri"/>
          <w:iCs/>
        </w:rPr>
        <w:t>Hystrix kiangsenensis</w:t>
      </w:r>
      <w:r>
        <w:rPr>
          <w:rFonts w:cs="Calibri"/>
          <w:i w:val="false"/>
          <w:iCs/>
        </w:rPr>
        <w:t xml:space="preserve">. Note that exceptions to the selection criteria are made for Probescians, Felidae and Ursidae as mentioned in the main text and </w:t>
      </w:r>
      <w:commentRangeStart w:id="49"/>
      <w:r>
        <w:rPr>
          <w:rFonts w:cs="Calibri"/>
          <w:i w:val="false"/>
          <w:iCs/>
        </w:rPr>
        <w:t>Supplementary Material.</w:t>
      </w:r>
      <w:commentRangeStart w:id="51"/>
      <w:r>
        <w:rPr>
          <w:rFonts w:cs="Calibri"/>
          <w:i w:val="false"/>
          <w:iCs/>
        </w:rPr>
        <w:commentReference w:id="50"/>
      </w:r>
      <w:r>
        <w:rPr>
          <w:rFonts w:cs="Calibri"/>
          <w:i w:val="false"/>
          <w:iCs/>
        </w:rPr>
      </w:r>
      <w:commentRangeEnd w:id="49"/>
      <w:r>
        <w:commentReference w:id="49"/>
      </w:r>
      <w:r>
        <w:rPr>
          <w:rFonts w:cs="Calibri"/>
          <w:i w:val="false"/>
          <w:iCs/>
        </w:rPr>
      </w:r>
      <w:commentRangeEnd w:id="51"/>
      <w:r>
        <w:commentReference w:id="51"/>
      </w:r>
      <w:r>
        <w:rPr>
          <w:rFonts w:cs="Calibri"/>
          <w:i w:val="false"/>
          <w:iCs/>
        </w:rPr>
        <w:commentReference w:id="52"/>
      </w:r>
    </w:p>
    <w:p>
      <w:pPr>
        <w:pStyle w:val="ImageCaption"/>
        <w:rPr>
          <w:i w:val="false"/>
          <w:i w:val="false"/>
        </w:rPr>
      </w:pPr>
      <w:r>
        <w:rPr/>
      </w:r>
      <w:commentRangeEnd w:id="48"/>
      <w:r>
        <w:commentReference w:id="48"/>
      </w:r>
      <w:commentRangeEnd w:id="47"/>
      <w:r>
        <w:commentReference w:id="47"/>
      </w:r>
      <w:r>
        <w:rPr/>
      </w:r>
    </w:p>
    <w:p>
      <w:pPr>
        <w:pStyle w:val="TableCaption"/>
        <w:rPr/>
      </w:pPr>
      <w:commentRangeStart w:id="53"/>
      <w:r>
        <w:rPr>
          <w:i w:val="false"/>
          <w:iCs/>
          <w:rPrChange w:id="0" w:author="Microsoft Office User" w:date="2020-01-19T21:51:00Z"/>
        </w:rPr>
        <w:t>Table S</w:t>
      </w:r>
      <w:r>
        <w:rPr>
          <w:i w:val="false"/>
          <w:iCs/>
        </w:rPr>
        <w:t>2</w:t>
      </w:r>
      <w:r>
        <w:rPr>
          <w:i w:val="false"/>
          <w:iCs/>
        </w:rPr>
      </w:r>
      <w:commentRangeEnd w:id="53"/>
      <w:r>
        <w:commentReference w:id="53"/>
      </w:r>
      <w:r>
        <w:rPr>
          <w:i w:val="false"/>
          <w:iCs/>
        </w:rPr>
        <w:commentReference w:id="54"/>
      </w:r>
      <w:r>
        <w:rPr>
          <w:i w:val="false"/>
          <w:iCs/>
        </w:rPr>
        <w:t xml:space="preserve">: List of extinct terrestrial mammals from the Late Pleistocene and the identified functional analogue to replace them in each biogeographic realm. </w:t>
      </w:r>
      <w:r>
        <w:rPr>
          <w:i w:val="false"/>
          <w:iCs/>
        </w:rPr>
        <w:t>Only realms with living terrestrial mammals and protected areas &gt;= 5,000 km^2 were considered, excluding thus Antarctica and Oceania realms.</w:t>
      </w:r>
      <w:r>
        <w:rPr>
          <w:i w:val="false"/>
          <w:iCs/>
        </w:rPr>
        <w:t xml:space="preserve"> We identified functional analogues following the selection criteria written in the </w:t>
      </w:r>
      <w:commentRangeStart w:id="55"/>
      <w:r>
        <w:rPr>
          <w:i w:val="false"/>
          <w:iCs/>
        </w:rPr>
        <w:t xml:space="preserve">main text </w:t>
      </w:r>
      <w:r>
        <w:rPr>
          <w:i w:val="false"/>
          <w:iCs/>
        </w:rPr>
      </w:r>
      <w:commentRangeEnd w:id="55"/>
      <w:r>
        <w:commentReference w:id="55"/>
      </w:r>
      <w:r>
        <w:rPr>
          <w:i w:val="false"/>
          <w:iCs/>
        </w:rPr>
        <w:t>and shown in Fig. S#. In total, 94 living species were identified that could be used as functional analogues for 127 of the 334 extinct terrestrial mammals.</w:t>
      </w:r>
    </w:p>
    <w:tbl>
      <w:tblPr>
        <w:tblW w:w="9498" w:type="dxa"/>
        <w:jc w:val="left"/>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val="07e0" w:noVBand="1" w:noHBand="1" w:lastColumn="1" w:firstColumn="1" w:lastRow="1" w:firstRow="1"/>
      </w:tblPr>
      <w:tblGrid>
        <w:gridCol w:w="3481"/>
        <w:gridCol w:w="2756"/>
        <w:gridCol w:w="3261"/>
      </w:tblGrid>
      <w:tr>
        <w:trPr/>
        <w:tc>
          <w:tcPr>
            <w:tcW w:w="3481" w:type="dxa"/>
            <w:tcBorders>
              <w:top w:val="single" w:sz="4" w:space="0" w:color="00000A"/>
              <w:bottom w:val="single" w:sz="4" w:space="0" w:color="00000A"/>
              <w:insideH w:val="single" w:sz="4" w:space="0" w:color="00000A"/>
            </w:tcBorders>
            <w:shd w:color="auto" w:fill="auto" w:val="clear"/>
            <w:vAlign w:val="bottom"/>
          </w:tcPr>
          <w:p>
            <w:pPr>
              <w:pStyle w:val="Compact"/>
              <w:spacing w:before="36" w:after="36"/>
              <w:rPr/>
            </w:pPr>
            <w:r>
              <w:rPr/>
              <w:t>Extinct species</w:t>
            </w:r>
          </w:p>
        </w:tc>
        <w:tc>
          <w:tcPr>
            <w:tcW w:w="2756" w:type="dxa"/>
            <w:tcBorders>
              <w:top w:val="single" w:sz="4" w:space="0" w:color="00000A"/>
              <w:bottom w:val="single" w:sz="4" w:space="0" w:color="00000A"/>
              <w:insideH w:val="single" w:sz="4" w:space="0" w:color="00000A"/>
            </w:tcBorders>
            <w:shd w:color="auto" w:fill="auto" w:val="clear"/>
            <w:vAlign w:val="bottom"/>
          </w:tcPr>
          <w:p>
            <w:pPr>
              <w:pStyle w:val="Compact"/>
              <w:spacing w:before="36" w:after="36"/>
              <w:rPr/>
            </w:pPr>
            <w:r>
              <w:rPr/>
              <w:t>Functional analogues</w:t>
            </w:r>
          </w:p>
        </w:tc>
        <w:tc>
          <w:tcPr>
            <w:tcW w:w="3261" w:type="dxa"/>
            <w:tcBorders>
              <w:top w:val="single" w:sz="4" w:space="0" w:color="00000A"/>
              <w:bottom w:val="single" w:sz="4" w:space="0" w:color="00000A"/>
              <w:insideH w:val="single" w:sz="4" w:space="0" w:color="00000A"/>
            </w:tcBorders>
            <w:shd w:color="auto" w:fill="auto" w:val="clear"/>
            <w:vAlign w:val="bottom"/>
          </w:tcPr>
          <w:p>
            <w:pPr>
              <w:pStyle w:val="Compact"/>
              <w:spacing w:before="36" w:after="36"/>
              <w:rPr/>
            </w:pPr>
            <w:r>
              <w:rPr/>
              <w:t>Biogeographic realm</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Vombatus hacketti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i/>
                <w:iCs/>
              </w:rPr>
              <w:t>Lasiorhinus latifrons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Arctodus simus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Ursus arctos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Arctodus simus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Ursus arctos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Arctotherium wingei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Ursus americanus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Tremarctos floridanus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Ursus americanus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Tremarctos floridanus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Ursus americanus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Ursus spelaeus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Ursus arctos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Catagonus stenocephalus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Pecari tajacu</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Muknalia minima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Pecari tajacu</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Muknalia minima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Pecari tajacu</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augustus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indicus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augustus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indicus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merriami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bairdii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rondoniensis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terrestris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veroensis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bairdii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veroensis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Tapirus bairdii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Kolpochoerus majus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Hylochoerus meinertzhageni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Metridiochoerus compactus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Phacochoerus africanus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Sus bucculentus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Sus scrofa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Stegodon orientalis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Stegodon orientalis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Stegodon trigonocephalus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Elasmotherium sibiricum</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Ceratotherium simum</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Stephanorhinus kirchbergensis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Ceratotherium simum</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Stephanorhinus kirchbergensis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Ceratotherium simum</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Petauroides ayamaruensis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Pseudochirulus canescens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Petauroides ayamaruensis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Pseudochirulus schlegeli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Bettongia anhydra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Bettongia lesueur</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Bettongia pusilla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Bettongia lesueur</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Bettongia pusilla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Bettongia penicillata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Potorous platyops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Potorous gilbertii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Perameles eremiana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Perameles bougainville</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Ochotona whartoni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Ochotona alpina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Neovison macrodon</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Neovison vison</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Conilurus albipes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Conilurus penicillatus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Conilurus capricornensis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Conilurus penicillatus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amplus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mitchellii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longicaudatus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mitchellii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macrotis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mitchellii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mordax</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alexis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mordax</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aquilo</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mordax</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fuscus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robustus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Notomys fuscus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Pseudomys glaucus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Pseudomys novaehollandiae</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Pseudomys gouldii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Pseudomys desertor</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Brachyprotoma obtusata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Conepatus leuconotus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Manis paleojavanica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Smutsia gigantea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Mammut americanum</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Loxodonta africana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Mammut americanum</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Loxodonta africana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Lagorchestes asomatus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Lagorchestes hirsutus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greyi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Thylogale billardierii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Metasthenurus newtonae</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rufus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Onychogalea lunata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Petrogale lateralis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Procoptodon browneorum</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giganteus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Procoptodon gilli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rufus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Protemnodon hopei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antilopinus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Protemnodon hopei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giganteus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Protemnodon hopei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rufus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Protemnodon nombe</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giganteus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Protemnodon tumbuna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giganteus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Simosthenurus maddocki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giganteus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Sthenurus andersoni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rufus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Thylogale christenseni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Dorcopsulus vanheurni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Troposodon minor</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giganteus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Wallabia kitcheneri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Macropus fuliginosus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Australasia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Aztlanolagus agilis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Lepus californicus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Aztlanolagus agilis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Lepus californicus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Aztlanolagus agilis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Sylvilagus floridanus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Hystrix kiangsenensis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Hystrix brachyura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Hystrix kiangsenensis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Hystrix brachyura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Hystrix refossa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Hystrix indica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Hystrix refossa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Hystrix indica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Hexaprotodon sivalensis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Choeropsis liberiensis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Cuvieronius hyodon</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Cuvieronius hyodon</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Loxodonta africana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Notiomastodon platensis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Homotherium latidens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tigris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Homotherium serum</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onca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Homotherium serum</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onca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Leopardus amnicola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Catopuma badia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Leopardus amnicola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Leopardus wiedii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Miracinonyx trumani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Puma concolor</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atrox</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tigris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atrox</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leo</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spelaea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tigris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spelaea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tigris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Smilodon fatalis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tigris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Smilodon fatalis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leo</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Smilodon populator</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leo</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Smilodon populator</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Panthera tigris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Equus francisci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Equus ferus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Equus francisci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Equus ferus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Equus hydruntinus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Equus ferus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Equus ovodovi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Equus ferus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Hippidion devillei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Equus ferus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Hippidion principale</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Equus quagga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iolensis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Loxodonta africana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iolensis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Loxodonta africana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namadicus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namadicus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naumanii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naumanii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Mammuthus columbi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Mammuthus columbi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Mammuthus primigenius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Mammuthus primigenius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Mammuthus primigenius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Elephas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Cryptonanus ignitus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Thylamys venustus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Dasypus bellus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Dasypus kappleri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Dasypus bellus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Dasypus kappleri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Lagostomus crassus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Lagostomus maximus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Agalmaceros blicki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Odocoileus virginianus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Cervalces scotti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Alces alces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Haploidoceros mediterraneus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Cervus elaphus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Megaloceros giganteus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Alces alces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Morenelaphus brachyceros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Ozotoceros bezoarticus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Navahoceros fricki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Odocoileus virginianus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Navahoceros fricki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Odocoileus virginianus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Paraceros fragilis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Ozotoceros bezoarticus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Rucervus schomburgki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Rucervus eldii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Sangamona fugitiva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Cervus canadensis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Sinomegaceros ordosianus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Alces alces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Sinomegaceros yabei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Alces alces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Sinomegaceros yabei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Alces alces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Neochoerus aesopi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Hydrochoerus hydrochaeris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Neochoerus aesopi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Hydrochoerus hydrochaeris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Canis dirus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Canis lupus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Canis dirus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Canis lupus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Dusicyon avus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Lycalopex griseus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Protocyon troglodytes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Chrysocyon brachyurus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Theriodictis tarijensis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Chrysocyon brachyurus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Camelops hesternus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Camelus ferus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Camelops hesternus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Camelus dromedarius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Hemiauchenia macrocephala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Lama guanicoe</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Hemiauchenia macrocephala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Lama guanicoe</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Hemiauchenia paradoxa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Camelus dromedarius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Palaeolama major</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Camelus dromedarius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Palaeolama mirifica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Lama guanicoe</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Palaeolama mirifica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Lama guanicoe</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Palaeolama mirifica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Vicugna vicugna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Palaeolama weddeli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Camelus dromedarius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Antidorcas australis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Pelea capreolus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Antidorcas bondi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Sylvicapra grimmia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Bootherium bombifrons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Connochaetes taurinus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Bubalus palaeokerabau</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Bos javanicus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CapriniGen spA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Tragelaphus scriptus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Damaliscus hypsodon</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Tragelaphus scriptus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Damaliscus niro</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Alcelaphus buselaphus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Euceratherium collinum</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Bison bison</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Euceratherium collinum</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Bison bison</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atlantica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Ammotragus lervia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bilkis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Capricornis crispus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bilkis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Naemorhedus caudatus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bilkis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Procapra gutturosa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bilkis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Procapra przewalskii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bilkis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Eudorcas albonotata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saudiya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gazella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saudiya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gazella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tingitana</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Gazella cuvieri</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Hemitragus cedrensis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Capra pyrenaica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Hippotragus leucophaeus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Alcelaphus buselaphus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Hippotragus leucophaeus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Damaliscus pygargus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Megalotragus priscus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Alcelaphus buselaphus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Megalovis guangxiensis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Pseudois nayaur</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Megalovis guangxiensis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Pseudois nayaur</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Oreamnos harringtoni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Ovis canadensis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Oreamnos harringtoni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Ovis canadensis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Pelorovis antiquus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Bos primigenius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Rusingoryx atopocranion</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Kobus ellipsiprymnus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Afrotropic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Sivacobus sankaliai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Capricornis thar</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Indomalaya</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Sivacobus sankaliai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Capricornis thar</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Soergelia minor</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Capra sibirica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Spirocerus kiakhtensis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Bos primigenius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Palearctic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Caipora bambuiorum</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Brachyteles arachnoides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Protopithecus brasiliensis</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Brachyteles arachnoides</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Stockoceros conklingi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Antilocapra americana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Stockoceros conklingi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Antilocapra americana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Tetrameryx shuleri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Antilocapra americana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Nearctic</w:t>
            </w:r>
          </w:p>
        </w:tc>
      </w:tr>
      <w:tr>
        <w:trPr/>
        <w:tc>
          <w:tcPr>
            <w:tcW w:w="3481"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Tetrameryx shuleri</w:t>
            </w:r>
          </w:p>
        </w:tc>
        <w:tc>
          <w:tcPr>
            <w:tcW w:w="2756" w:type="dxa"/>
            <w:tcBorders>
              <w:top w:val="single" w:sz="4" w:space="0" w:color="00000A"/>
              <w:bottom w:val="single" w:sz="4" w:space="0" w:color="00000A"/>
              <w:insideH w:val="single" w:sz="4" w:space="0" w:color="00000A"/>
            </w:tcBorders>
            <w:shd w:color="auto" w:fill="auto" w:val="clear"/>
          </w:tcPr>
          <w:p>
            <w:pPr>
              <w:pStyle w:val="Compact"/>
              <w:spacing w:before="36" w:after="36"/>
              <w:rPr>
                <w:i/>
                <w:i/>
                <w:iCs/>
              </w:rPr>
            </w:pPr>
            <w:r>
              <w:rPr>
                <w:i/>
                <w:iCs/>
              </w:rPr>
              <w:t>Antilocapra americana</w:t>
            </w:r>
          </w:p>
        </w:tc>
        <w:tc>
          <w:tcPr>
            <w:tcW w:w="3261" w:type="dxa"/>
            <w:tcBorders>
              <w:top w:val="single" w:sz="4" w:space="0" w:color="00000A"/>
              <w:bottom w:val="single" w:sz="4" w:space="0" w:color="00000A"/>
              <w:insideH w:val="single" w:sz="4" w:space="0" w:color="00000A"/>
            </w:tcBorders>
            <w:shd w:color="auto" w:fill="auto" w:val="clear"/>
          </w:tcPr>
          <w:p>
            <w:pPr>
              <w:pStyle w:val="Compact"/>
              <w:spacing w:before="36" w:after="36"/>
              <w:rPr/>
            </w:pPr>
            <w:r>
              <w:rPr/>
              <w:t>Neotropic</w:t>
            </w:r>
          </w:p>
        </w:tc>
      </w:tr>
    </w:tbl>
    <w:p>
      <w:pPr>
        <w:pStyle w:val="TextBody"/>
        <w:rPr/>
      </w:pPr>
      <w:r>
        <w:rPr/>
      </w:r>
    </w:p>
    <w:p>
      <w:pPr>
        <w:pStyle w:val="Heading1"/>
        <w:rPr/>
      </w:pPr>
      <w:bookmarkStart w:id="4" w:name="references"/>
      <w:bookmarkEnd w:id="4"/>
      <w:r>
        <w:rPr/>
        <w:t>References</w:t>
      </w:r>
    </w:p>
    <w:p>
      <w:pPr>
        <w:pStyle w:val="Bibliography"/>
        <w:rPr/>
      </w:pPr>
      <w:r>
        <w:rPr/>
        <w:t xml:space="preserve">Elith, J., Phillips, S. J., Hastie, T., Dudík, M., Chee, Y. E., &amp; Yates, C. J. (2011). A statistical explanation of maxent for ecologists. </w:t>
      </w:r>
      <w:r>
        <w:rPr>
          <w:i/>
        </w:rPr>
        <w:t>Diversity and Distributions</w:t>
      </w:r>
      <w:r>
        <w:rPr/>
        <w:t xml:space="preserve">, </w:t>
      </w:r>
      <w:r>
        <w:rPr>
          <w:i/>
        </w:rPr>
        <w:t>17</w:t>
      </w:r>
      <w:r>
        <w:rPr/>
        <w:t>(1), 43–57.</w:t>
      </w:r>
    </w:p>
    <w:p>
      <w:pPr>
        <w:pStyle w:val="Bibliography"/>
        <w:rPr/>
      </w:pPr>
      <w:r>
        <w:rPr/>
        <w:t xml:space="preserve">Faurby, S., Davis, M., Pedersen, R. Ø., Schowanek, S. D., Antonelli, A., &amp; Svenning, J.-C. (2018). PHYLACINE 1.2: The phylogenetic atlas of mammal macroecology. </w:t>
      </w:r>
      <w:r>
        <w:rPr>
          <w:i/>
        </w:rPr>
        <w:t>Ecology</w:t>
      </w:r>
      <w:r>
        <w:rPr/>
        <w:t xml:space="preserve">, </w:t>
      </w:r>
      <w:r>
        <w:rPr>
          <w:i/>
        </w:rPr>
        <w:t>99</w:t>
      </w:r>
      <w:r>
        <w:rPr/>
        <w:t xml:space="preserve">(11), 2626–2626. </w:t>
      </w:r>
      <w:hyperlink r:id="rId5">
        <w:r>
          <w:rPr>
            <w:rStyle w:val="InternetLink"/>
          </w:rPr>
          <w:t>https://doi.org/10.1002/ecy.2443</w:t>
        </w:r>
      </w:hyperlink>
    </w:p>
    <w:p>
      <w:pPr>
        <w:pStyle w:val="Bibliography"/>
        <w:rPr/>
      </w:pPr>
      <w:r>
        <w:rPr/>
        <w:t xml:space="preserve">Fielding, A. H., &amp; Bell, J. F. (1997). A review of methods for the assessment of prediction errors in conservation presence/absence models. </w:t>
      </w:r>
      <w:r>
        <w:rPr>
          <w:i/>
        </w:rPr>
        <w:t>Environmental Conservation</w:t>
      </w:r>
      <w:r>
        <w:rPr/>
        <w:t xml:space="preserve">, </w:t>
      </w:r>
      <w:r>
        <w:rPr>
          <w:i/>
        </w:rPr>
        <w:t>24</w:t>
      </w:r>
      <w:r>
        <w:rPr/>
        <w:t>(1), 38–49.</w:t>
      </w:r>
    </w:p>
    <w:p>
      <w:pPr>
        <w:pStyle w:val="Bibliography"/>
        <w:rPr/>
      </w:pPr>
      <w:r>
        <w:rPr/>
        <w:t xml:space="preserve">Guevara, L., Gerstner, B. E., Kass, J. M., &amp; Anderson, R. P. (2018). Toward ecologically realistic predictions of species distributions: A cross-time example from tropical montane cloud forests. </w:t>
      </w:r>
      <w:r>
        <w:rPr>
          <w:i/>
        </w:rPr>
        <w:t>Global Change Biology</w:t>
      </w:r>
      <w:r>
        <w:rPr/>
        <w:t xml:space="preserve">, </w:t>
      </w:r>
      <w:r>
        <w:rPr>
          <w:i/>
        </w:rPr>
        <w:t>24</w:t>
      </w:r>
      <w:r>
        <w:rPr/>
        <w:t>(4), 1511–1522.</w:t>
      </w:r>
    </w:p>
    <w:p>
      <w:pPr>
        <w:pStyle w:val="Bibliography"/>
        <w:rPr/>
      </w:pPr>
      <w:r>
        <w:rPr/>
        <w:t xml:space="preserve">Hirzel, A. H., Le Lay, G., Helfer, V., Randin, C., &amp; Guisan, A. (2006). Evaluating the ability of habitat suitability models to predict species presences. </w:t>
      </w:r>
      <w:r>
        <w:rPr>
          <w:i/>
        </w:rPr>
        <w:t>Ecological Modelling</w:t>
      </w:r>
      <w:r>
        <w:rPr/>
        <w:t xml:space="preserve">, </w:t>
      </w:r>
      <w:r>
        <w:rPr>
          <w:i/>
        </w:rPr>
        <w:t>199</w:t>
      </w:r>
      <w:r>
        <w:rPr/>
        <w:t>(2), 142–152.</w:t>
      </w:r>
    </w:p>
    <w:p>
      <w:pPr>
        <w:pStyle w:val="Bibliography"/>
        <w:rPr/>
      </w:pPr>
      <w:r>
        <w:rPr/>
        <w:t xml:space="preserve">Hof, C., Voskamp, A., Biber, M. F., Böhning-Gaese, K., Engelhardt, E. K., Niamir, A., … Hickler, T. (2018). Bioenergy cropland expansion may offset positive effects of climate change mitigation for global vertebrate diversity. </w:t>
      </w:r>
      <w:r>
        <w:rPr>
          <w:i/>
        </w:rPr>
        <w:t>Proceedings of the National Academy of Sciences</w:t>
      </w:r>
      <w:r>
        <w:rPr/>
        <w:t xml:space="preserve">, </w:t>
      </w:r>
      <w:r>
        <w:rPr>
          <w:i/>
        </w:rPr>
        <w:t>115</w:t>
      </w:r>
      <w:r>
        <w:rPr/>
        <w:t>(52), 13294–13299.</w:t>
      </w:r>
    </w:p>
    <w:p>
      <w:pPr>
        <w:pStyle w:val="Bibliography"/>
        <w:rPr/>
      </w:pPr>
      <w:r>
        <w:rPr/>
        <w:t xml:space="preserve">IUCN. (2016). </w:t>
      </w:r>
      <w:r>
        <w:rPr>
          <w:i/>
        </w:rPr>
        <w:t>The iucn red list of threatened species, version 2016-3</w:t>
      </w:r>
      <w:r>
        <w:rPr/>
        <w:t>. International Union for Conservation of Nature; Natural Resources Cambridge.</w:t>
      </w:r>
    </w:p>
    <w:p>
      <w:pPr>
        <w:pStyle w:val="Bibliography"/>
        <w:rPr/>
      </w:pPr>
      <w:r>
        <w:rPr/>
        <w:t xml:space="preserve">Liu, C., Newell, G., &amp; White, M. (2016). On the selection of thresholds for predicting species occurrence with presence-only data. </w:t>
      </w:r>
      <w:r>
        <w:rPr>
          <w:i/>
        </w:rPr>
        <w:t>Ecology and Evolution</w:t>
      </w:r>
      <w:r>
        <w:rPr/>
        <w:t xml:space="preserve">, </w:t>
      </w:r>
      <w:r>
        <w:rPr>
          <w:i/>
        </w:rPr>
        <w:t>6</w:t>
      </w:r>
      <w:r>
        <w:rPr/>
        <w:t>(1), 337–348.</w:t>
      </w:r>
    </w:p>
    <w:p>
      <w:pPr>
        <w:pStyle w:val="Bibliography"/>
        <w:rPr/>
      </w:pPr>
      <w:r>
        <w:rPr/>
        <w:t xml:space="preserve">Lundgren, E. J., Ramp, D., Ripple, W. J., &amp; Wallach, A. D. (2018). Introduced megafauna are rewilding the anthropocene. </w:t>
      </w:r>
      <w:r>
        <w:rPr>
          <w:i/>
        </w:rPr>
        <w:t>Ecography</w:t>
      </w:r>
      <w:r>
        <w:rPr/>
        <w:t xml:space="preserve">, </w:t>
      </w:r>
      <w:r>
        <w:rPr>
          <w:i/>
        </w:rPr>
        <w:t>41</w:t>
      </w:r>
      <w:r>
        <w:rPr/>
        <w:t>(6), 857–866.</w:t>
      </w:r>
    </w:p>
    <w:p>
      <w:pPr>
        <w:pStyle w:val="Bibliography"/>
        <w:rPr/>
      </w:pPr>
      <w:r>
        <w:rPr/>
        <w:t xml:space="preserve">Merow, C., Smith, M. J., &amp; Silander Jr, J. A. (2013). A practical guide to maxent for modeling species’ distributions: What it does, and why inputs and settings matter. </w:t>
      </w:r>
      <w:r>
        <w:rPr>
          <w:i/>
        </w:rPr>
        <w:t>Ecography</w:t>
      </w:r>
      <w:r>
        <w:rPr/>
        <w:t xml:space="preserve">, </w:t>
      </w:r>
      <w:r>
        <w:rPr>
          <w:i/>
        </w:rPr>
        <w:t>36</w:t>
      </w:r>
      <w:r>
        <w:rPr/>
        <w:t>(10), 1058–1069.</w:t>
      </w:r>
    </w:p>
    <w:p>
      <w:pPr>
        <w:pStyle w:val="Bibliography"/>
        <w:rPr/>
      </w:pPr>
      <w:r>
        <w:rPr/>
        <w:t xml:space="preserve">Merow, C., Smith, M. J., Edwards Jr, T. C., Guisan, A., McMahon, S. M., Normand, S., … Elith, J. (2014). What do we gain from simplicity versus complexity in species distribution models? </w:t>
      </w:r>
      <w:r>
        <w:rPr>
          <w:i/>
        </w:rPr>
        <w:t>Ecography</w:t>
      </w:r>
      <w:r>
        <w:rPr/>
        <w:t xml:space="preserve">, </w:t>
      </w:r>
      <w:r>
        <w:rPr>
          <w:i/>
        </w:rPr>
        <w:t>37</w:t>
      </w:r>
      <w:r>
        <w:rPr/>
        <w:t>(12), 1267–1281.</w:t>
      </w:r>
    </w:p>
    <w:p>
      <w:pPr>
        <w:pStyle w:val="Bibliography"/>
        <w:rPr/>
      </w:pPr>
      <w:r>
        <w:rPr/>
        <w:t xml:space="preserve">Phillips, S. J., Anderson, R. P., Dudík, M., Schapire, R. E., &amp; Blair, M. E. (2017). Opening the black box: An open-source release of maxent. </w:t>
      </w:r>
      <w:r>
        <w:rPr>
          <w:i/>
        </w:rPr>
        <w:t>Ecography</w:t>
      </w:r>
      <w:r>
        <w:rPr/>
        <w:t xml:space="preserve">, </w:t>
      </w:r>
      <w:r>
        <w:rPr>
          <w:i/>
        </w:rPr>
        <w:t>40</w:t>
      </w:r>
      <w:r>
        <w:rPr/>
        <w:t>(7), 887–893.</w:t>
      </w:r>
    </w:p>
    <w:p>
      <w:pPr>
        <w:pStyle w:val="Bibliography"/>
        <w:rPr/>
      </w:pPr>
      <w:r>
        <w:rPr/>
        <w:t xml:space="preserve">Poo-Muñoz, D. A., Escobar, L. E., Peterson, A. T., Astorga, F., Organ, J. F., &amp; Medina-Vogel, G. (2014). Galictis cuja (mammalia): An update of current knowledge and geographic distribution. </w:t>
      </w:r>
      <w:r>
        <w:rPr>
          <w:i/>
        </w:rPr>
        <w:t>Iheringia. Série Zoologia</w:t>
      </w:r>
      <w:r>
        <w:rPr/>
        <w:t xml:space="preserve">, </w:t>
      </w:r>
      <w:r>
        <w:rPr>
          <w:i/>
        </w:rPr>
        <w:t>104</w:t>
      </w:r>
      <w:r>
        <w:rPr/>
        <w:t>(3), 341–346.</w:t>
      </w:r>
    </w:p>
    <w:p>
      <w:pPr>
        <w:pStyle w:val="Bibliography"/>
        <w:spacing w:before="0" w:after="200"/>
        <w:rPr/>
      </w:pPr>
      <w:r>
        <w:rPr/>
        <w:t xml:space="preserve">Swets, J. A. (1988). Measuring the accuracy of diagnostic systems. </w:t>
      </w:r>
      <w:r>
        <w:rPr>
          <w:i/>
        </w:rPr>
        <w:t>Science</w:t>
      </w:r>
      <w:r>
        <w:rPr/>
        <w:t xml:space="preserve">, </w:t>
      </w:r>
      <w:r>
        <w:rPr>
          <w:i/>
        </w:rPr>
        <w:t>240</w:t>
      </w:r>
      <w:r>
        <w:rPr/>
        <w:t>(4857), 1285–1293.</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Berti Emilio" w:date="2020-01-16T13:39:00Z" w:initials="BE">
    <w:p>
      <w:r>
        <w:rPr>
          <w:rFonts w:ascii="Cambria" w:hAnsi="Cambria" w:eastAsia="DejaVu Sans" w:cs="DejaVu Sans"/>
          <w:color w:val="auto"/>
          <w:sz w:val="20"/>
          <w:lang w:val="en-US" w:eastAsia="en-US" w:bidi="en-US"/>
        </w:rPr>
        <w:t>Please skip, conversion issues, will fix.</w:t>
      </w:r>
    </w:p>
  </w:comment>
  <w:comment w:id="0" w:author="Microsoft Office User" w:date="2020-01-19T18:02:00Z" w:initials="MOU">
    <w:p>
      <w:r>
        <w:rPr>
          <w:rFonts w:ascii="Liberation Serif" w:hAnsi="Liberation Serif" w:eastAsia="DejaVu Sans" w:cs="DejaVu Sans"/>
          <w:color w:val="auto"/>
          <w:lang w:val="en-US" w:eastAsia="en-US" w:bidi="en-US"/>
        </w:rPr>
        <w:t>ok</w:t>
      </w:r>
    </w:p>
  </w:comment>
  <w:comment w:id="2" w:author="Berti Emilio" w:date="2020-01-16T13:40:00Z" w:initials="BE">
    <w:p>
      <w:r>
        <w:rPr>
          <w:rFonts w:ascii="Cambria" w:hAnsi="Cambria" w:eastAsia="DejaVu Sans" w:cs="DejaVu Sans"/>
          <w:color w:val="auto"/>
          <w:sz w:val="20"/>
          <w:lang w:val="en-US" w:eastAsia="en-US" w:bidi="en-US"/>
        </w:rPr>
        <w:t>This will be part of the next release. Should we just remove this paragraph?</w:t>
      </w:r>
    </w:p>
  </w:comment>
  <w:comment w:id="3" w:author="Microsoft Office User" w:date="2020-01-19T17:59:00Z" w:initials="MOU">
    <w:p>
      <w:r>
        <w:rPr>
          <w:rFonts w:ascii="Liberation Serif" w:hAnsi="Liberation Serif" w:eastAsia="DejaVu Sans" w:cs="DejaVu Sans"/>
          <w:color w:val="auto"/>
          <w:lang w:val="en-US" w:eastAsia="en-US" w:bidi="en-US"/>
        </w:rPr>
        <w:t>What about the camels and cows?</w:t>
      </w:r>
    </w:p>
  </w:comment>
  <w:comment w:id="4" w:author="Berti Emilio" w:date="2020-01-24T10:15:00Z" w:initials="BE">
    <w:p>
      <w:r>
        <w:rPr>
          <w:rFonts w:ascii="Cambria" w:hAnsi="Cambria" w:eastAsia="DejaVu Sans" w:cs="DejaVu Sans"/>
          <w:i/>
          <w:color w:val="auto"/>
          <w:sz w:val="16"/>
          <w:lang w:val="en-US" w:eastAsia="en-US" w:bidi="en-US"/>
        </w:rPr>
        <w:t>Reply to Microsoft Office User (19/01/2020, 17:59): "..."</w:t>
      </w:r>
    </w:p>
    <w:p>
      <w:r>
        <w:rPr>
          <w:rFonts w:ascii="Liberation Serif" w:hAnsi="Liberation Serif" w:eastAsia="DejaVu Sans" w:cs="DejaVu Sans"/>
          <w:color w:val="auto"/>
          <w:sz w:val="20"/>
          <w:lang w:val="en-US" w:eastAsia="en-US" w:bidi="en-US"/>
        </w:rPr>
        <w:t>I think we should specify that we did these modifications, or that at least we used a developing version of PHYLACINE not available yet. As the latter might arise mode questions, I would just say what we modified, as it’s only 2 body masses.</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sz w:val="20"/>
          <w:lang w:val="en-US" w:eastAsia="en-US" w:bidi="en-US"/>
        </w:rPr>
        <w:t>Let’s talk about the camels and cows.</w:t>
      </w:r>
    </w:p>
  </w:comment>
  <w:comment w:id="5" w:author="Scott William Jarvie" w:date="2020-01-25T20:04:00Z" w:initials="SWJ">
    <w:p>
      <w:r>
        <w:rPr>
          <w:rFonts w:ascii="Liberation Serif" w:hAnsi="Liberation Serif" w:eastAsia="DejaVu Sans" w:cs="DejaVu Sans"/>
          <w:color w:val="auto"/>
          <w:lang w:val="en-US" w:eastAsia="en-US" w:bidi="en-US"/>
        </w:rPr>
        <w:t>I remember being told by m supervisor not to use abbreviations in section headers; have not read it elsewhere though. I would suggest putting this in here</w:t>
      </w:r>
    </w:p>
  </w:comment>
  <w:comment w:id="6" w:author="Microsoft Office User" w:date="2020-01-16T15:25:00Z" w:initials="MOU">
    <w:p>
      <w:r>
        <w:rPr>
          <w:rFonts w:ascii="Liberation Serif" w:hAnsi="Liberation Serif" w:eastAsia="DejaVu Sans" w:cs="DejaVu Sans"/>
          <w:color w:val="auto"/>
          <w:lang w:val="en-US" w:eastAsia="en-US" w:bidi="en-US"/>
        </w:rPr>
        <w:t>Not discussed the climate</w:t>
      </w:r>
    </w:p>
  </w:comment>
  <w:comment w:id="7" w:author="Berti Emilio" w:date="2020-01-24T10:18:00Z" w:initials="BE">
    <w:p>
      <w:r>
        <w:rPr>
          <w:rFonts w:ascii="Cambria" w:hAnsi="Cambria" w:eastAsia="DejaVu Sans" w:cs="DejaVu Sans"/>
          <w:color w:val="auto"/>
          <w:sz w:val="20"/>
          <w:lang w:val="en-US" w:eastAsia="en-US" w:bidi="en-US"/>
        </w:rPr>
        <w:t>Defined in the header</w:t>
      </w:r>
    </w:p>
  </w:comment>
  <w:comment w:id="8" w:author="Berti Emilio" w:date="2020-01-24T10:16:00Z" w:initials="BE">
    <w:p>
      <w:r>
        <w:rPr>
          <w:rFonts w:ascii="Cambria" w:hAnsi="Cambria" w:eastAsia="DejaVu Sans" w:cs="DejaVu Sans"/>
          <w:color w:val="auto"/>
          <w:sz w:val="20"/>
          <w:lang w:val="en-US" w:eastAsia="en-US" w:bidi="en-US"/>
        </w:rPr>
        <w:t>I removed this because it was released in 2017. Not so recently in the field, and might be misleading. E.g.: “was a new maxent released this year?”.</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sz w:val="20"/>
          <w:lang w:val="en-US" w:eastAsia="en-US" w:bidi="en-US"/>
        </w:rPr>
        <w:t>We have the reference to it and even without this are very clear of what we used.</w:t>
      </w:r>
    </w:p>
  </w:comment>
  <w:comment w:id="9" w:author="Scott William Jarvie" w:date="2020-01-25T20:05:00Z" w:initials="SWJ">
    <w:p>
      <w:r>
        <w:rPr>
          <w:rFonts w:ascii="Liberation Serif" w:hAnsi="Liberation Serif" w:eastAsia="DejaVu Sans" w:cs="DejaVu Sans"/>
          <w:color w:val="auto"/>
          <w:lang w:val="en-US" w:eastAsia="en-US" w:bidi="en-US"/>
        </w:rPr>
        <w:t>I’m fine with the removal but one point to include it is to differentiate from the older version of Maxent that most people are familiar with</w:t>
      </w:r>
    </w:p>
  </w:comment>
  <w:comment w:id="10" w:author="Berti Emilio" w:date="2020-01-27T08:29:46Z" w:initials="BE">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Scott William Jarvie (25/01/2020, 20:05): "..."</w:t>
      </w:r>
    </w:p>
    <w:p>
      <w:r>
        <w:rPr>
          <w:rFonts w:ascii="Liberation Serif" w:hAnsi="Liberation Serif" w:eastAsia="DejaVu Sans" w:cs="DejaVu Sans"/>
          <w:color w:val="auto"/>
          <w:sz w:val="20"/>
          <w:lang w:val="en-US" w:eastAsia="en-US" w:bidi="ar-SA"/>
        </w:rPr>
        <w:t>In theory, they work the same. As far as we cite the correct publication we’re clear of what we used.</w:t>
      </w:r>
    </w:p>
  </w:comment>
  <w:comment w:id="11" w:author="Berti Emilio" w:date="2020-01-24T10:25:00Z" w:initials="BE">
    <w:p>
      <w:r>
        <w:rPr>
          <w:rFonts w:ascii="Cambria" w:hAnsi="Cambria" w:eastAsia="DejaVu Sans" w:cs="DejaVu Sans"/>
          <w:color w:val="auto"/>
          <w:sz w:val="20"/>
          <w:lang w:val="en-US" w:eastAsia="en-US" w:bidi="en-US"/>
        </w:rPr>
        <w:t>Climate added.</w:t>
      </w:r>
    </w:p>
  </w:comment>
  <w:comment w:id="12" w:author="Scott William Jarvie" w:date="2020-01-25T20:06:00Z" w:initials="SWJ">
    <w:p>
      <w:r>
        <w:rPr>
          <w:rFonts w:ascii="Liberation Serif" w:hAnsi="Liberation Serif" w:eastAsia="DejaVu Sans" w:cs="DejaVu Sans"/>
          <w:color w:val="auto"/>
          <w:lang w:val="en-US" w:eastAsia="en-US" w:bidi="en-US"/>
        </w:rPr>
        <w:t>There is no biological justification to why these were chosen. I think extreme are good for this. Perhaps you can look into why?</w:t>
      </w:r>
    </w:p>
  </w:comment>
  <w:comment w:id="13" w:author="Berti Emilio" w:date="2020-01-27T10:14:04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New.</w:t>
      </w:r>
    </w:p>
  </w:comment>
  <w:comment w:id="14" w:author="Scott William Jarvie" w:date="2020-01-25T20:10:00Z" w:initials="SWJ">
    <w:p>
      <w:r>
        <w:rPr>
          <w:rFonts w:ascii="Liberation Serif" w:hAnsi="Liberation Serif" w:eastAsia="DejaVu Sans" w:cs="DejaVu Sans"/>
          <w:color w:val="auto"/>
          <w:lang w:val="en-US" w:eastAsia="en-US" w:bidi="en-US"/>
        </w:rPr>
        <w:t>Why is this important? Barve et al. discuss this? Maybe an appropriate citation?</w:t>
      </w:r>
    </w:p>
  </w:comment>
  <w:comment w:id="16" w:author="Scott William Jarvie" w:date="2020-01-25T20:18:00Z" w:initials="SWJ">
    <w:p>
      <w:r>
        <w:rPr>
          <w:rFonts w:ascii="Liberation Serif" w:hAnsi="Liberation Serif" w:eastAsia="DejaVu Sans" w:cs="DejaVu Sans"/>
          <w:color w:val="auto"/>
          <w:lang w:val="en-US" w:eastAsia="en-US" w:bidi="en-US"/>
        </w:rPr>
        <w:t>I’m fine with two sentences but the transition needs to be improved</w:t>
      </w:r>
    </w:p>
  </w:comment>
  <w:comment w:id="17" w:author="Scott William Jarvie" w:date="2020-01-25T20:09:00Z" w:initials="SWJ">
    <w:p>
      <w:r>
        <w:rPr>
          <w:rFonts w:ascii="Liberation Serif" w:hAnsi="Liberation Serif" w:eastAsia="DejaVu Sans" w:cs="DejaVu Sans"/>
          <w:color w:val="auto"/>
          <w:lang w:val="en-US" w:eastAsia="en-US" w:bidi="en-US"/>
        </w:rPr>
        <w:t>It is not clear why these are being cited? I know but readers might not. Perhaps you can think why?</w:t>
      </w:r>
    </w:p>
  </w:comment>
  <w:comment w:id="15" w:author="Berti Emilio" w:date="2020-01-27T08:32:35Z" w:initials="BE">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New.</w:t>
      </w:r>
    </w:p>
  </w:comment>
  <w:comment w:id="18" w:author="Scott William Jarvie" w:date="2020-01-25T20:21:00Z" w:initials="SWJ">
    <w:p>
      <w:r>
        <w:rPr>
          <w:rFonts w:ascii="Liberation Serif" w:hAnsi="Liberation Serif" w:eastAsia="DejaVu Sans" w:cs="DejaVu Sans"/>
          <w:color w:val="auto"/>
          <w:lang w:val="en-US" w:eastAsia="en-US" w:bidi="en-US"/>
        </w:rPr>
        <w:t>Do you think continuous or contiguous is better?</w:t>
      </w:r>
    </w:p>
  </w:comment>
  <w:comment w:id="19" w:author="Berti Emilio" w:date="2020-01-28T09:32:42Z" w:initials="BE">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Scott William Jarvie (25/01/2020, 20:21): "..."</w:t>
      </w:r>
    </w:p>
    <w:p>
      <w:r>
        <w:rPr>
          <w:rFonts w:ascii="Liberation Serif" w:hAnsi="Liberation Serif" w:eastAsia="DejaVu Sans" w:cs="DejaVu Sans"/>
          <w:color w:val="auto"/>
          <w:lang w:val="en-US" w:eastAsia="en-US" w:bidi="en-US"/>
        </w:rPr>
      </w:r>
    </w:p>
  </w:comment>
  <w:comment w:id="20" w:author="Scott William Jarvie" w:date="2020-01-25T20:11:00Z" w:initials="SWJ">
    <w:p>
      <w:r>
        <w:rPr>
          <w:rFonts w:ascii="Liberation Serif" w:hAnsi="Liberation Serif" w:eastAsia="DejaVu Sans" w:cs="DejaVu Sans"/>
          <w:color w:val="auto"/>
          <w:lang w:val="en-US" w:eastAsia="en-US" w:bidi="en-US"/>
        </w:rPr>
        <w:t>I think the colours make this much easier to see</w:t>
      </w:r>
    </w:p>
  </w:comment>
  <w:comment w:id="21" w:author="Scott William Jarvie" w:date="2020-01-25T20:12:00Z" w:initials="SWJ">
    <w:p>
      <w:r>
        <w:rPr>
          <w:rFonts w:ascii="Liberation Serif" w:hAnsi="Liberation Serif" w:eastAsia="DejaVu Sans" w:cs="DejaVu Sans"/>
          <w:color w:val="auto"/>
          <w:lang w:val="en-US" w:eastAsia="en-US" w:bidi="en-US"/>
        </w:rPr>
        <w:t>Need to comment that this is the maximum distance from the range centroid to the range edge</w:t>
      </w:r>
    </w:p>
  </w:comment>
  <w:comment w:id="22" w:author="Scott William Jarvie" w:date="2020-01-25T20:12:00Z" w:initials="SWJ">
    <w:p>
      <w:r>
        <w:rPr>
          <w:rFonts w:ascii="Liberation Serif" w:hAnsi="Liberation Serif" w:eastAsia="DejaVu Sans" w:cs="DejaVu Sans"/>
          <w:color w:val="auto"/>
          <w:lang w:val="en-US" w:eastAsia="en-US" w:bidi="en-US"/>
        </w:rPr>
        <w:t>Need to comment what the orange colour is?</w:t>
      </w:r>
    </w:p>
  </w:comment>
  <w:comment w:id="23" w:author="Scott William Jarvie" w:date="2020-01-25T20:13:00Z" w:initials="SWJ">
    <w:p>
      <w:r>
        <w:rPr>
          <w:rFonts w:ascii="Liberation Serif" w:hAnsi="Liberation Serif" w:eastAsia="DejaVu Sans" w:cs="DejaVu Sans"/>
          <w:color w:val="auto"/>
          <w:lang w:val="en-US" w:eastAsia="en-US" w:bidi="en-US"/>
        </w:rPr>
        <w:t>This is the methodology followed? I do not think it is the reference for species-specific dispersal capabilities</w:t>
      </w:r>
    </w:p>
  </w:comment>
  <w:comment w:id="24" w:author="Berti Emilio" w:date="2020-01-28T09:37:15Z" w:initials="BE">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Scott William Jarvie (25/01/2020, 20:13): "..."</w:t>
      </w:r>
    </w:p>
    <w:p>
      <w:r>
        <w:rPr>
          <w:rFonts w:ascii="Liberation Serif" w:hAnsi="Liberation Serif" w:eastAsia="DejaVu Sans" w:cs="DejaVu Sans"/>
          <w:color w:val="auto"/>
          <w:sz w:val="20"/>
          <w:lang w:val="en-US" w:eastAsia="en-US" w:bidi="ar-SA"/>
        </w:rPr>
        <w:t>They are.</w:t>
      </w:r>
    </w:p>
  </w:comment>
  <w:comment w:id="28" w:author="Microsoft Office User" w:date="2020-01-19T18:04:00Z" w:initials="MOU">
    <w:p>
      <w:r>
        <w:rPr>
          <w:rFonts w:ascii="Liberation Serif" w:hAnsi="Liberation Serif" w:eastAsia="DejaVu Sans" w:cs="DejaVu Sans"/>
          <w:color w:val="auto"/>
          <w:lang w:val="en-US" w:eastAsia="en-US" w:bidi="en-US"/>
        </w:rPr>
        <w:t xml:space="preserve">Add a citation </w:t>
      </w:r>
    </w:p>
  </w:comment>
  <w:comment w:id="27" w:author="" w:date="0-00-00T00:00:00Z" w:initials="">
    <w:p>
      <w:r>
        <w:rPr>
          <w:rFonts w:ascii="Liberation Serif" w:hAnsi="Liberation Serif" w:eastAsia="DejaVu Sans" w:cs="DejaVu Sans"/>
          <w:color w:val="auto"/>
          <w:lang w:val="en-US" w:eastAsia="en-US" w:bidi="en-US"/>
        </w:rPr>
      </w:r>
    </w:p>
  </w:comment>
  <w:comment w:id="26" w:author="Berti Emilio" w:date="2020-01-24T10:49:00Z" w:initials="BE">
    <w:p>
      <w:r>
        <w:rPr>
          <w:rFonts w:ascii="Cambria" w:hAnsi="Cambria" w:eastAsia="DejaVu Sans" w:cs="DejaVu Sans"/>
          <w:color w:val="auto"/>
          <w:sz w:val="20"/>
          <w:lang w:val="en-US" w:eastAsia="en-US" w:bidi="en-US"/>
        </w:rPr>
        <w:t>See later. This creates issues when recompiling from a plain text editor, which I will have to do to reformat the references.</w:t>
      </w:r>
    </w:p>
  </w:comment>
  <w:comment w:id="25" w:author="Scott William Jarvie" w:date="2020-01-25T20:22:00Z" w:initials="SWJ">
    <w:p>
      <w:r>
        <w:rPr>
          <w:rFonts w:ascii="Liberation Serif" w:hAnsi="Liberation Serif" w:eastAsia="DejaVu Sans" w:cs="DejaVu Sans"/>
          <w:color w:val="auto"/>
          <w:lang w:val="en-US" w:eastAsia="en-US" w:bidi="en-US"/>
        </w:rPr>
        <w:t>Ok. But you should always mention that you will make these changes later. Highlight it in track changes at the first time shown</w:t>
      </w:r>
    </w:p>
  </w:comment>
  <w:comment w:id="29" w:author="Scott William Jarvie" w:date="2020-01-25T20:23:00Z" w:initials="SWJ">
    <w:p>
      <w:r>
        <w:rPr>
          <w:rFonts w:ascii="Liberation Serif" w:hAnsi="Liberation Serif" w:eastAsia="DejaVu Sans" w:cs="DejaVu Sans"/>
          <w:color w:val="auto"/>
          <w:lang w:val="en-US" w:eastAsia="en-US" w:bidi="en-US"/>
        </w:rPr>
        <w:t>Is it following them? Or they suggested to use it. And why was that?</w:t>
      </w:r>
    </w:p>
  </w:comment>
  <w:comment w:id="32" w:author="Microsoft Office User" w:date="2020-01-19T18:05:00Z" w:initials="MOU">
    <w:p>
      <w:r>
        <w:rPr>
          <w:rFonts w:ascii="Liberation Serif" w:hAnsi="Liberation Serif" w:eastAsia="DejaVu Sans" w:cs="DejaVu Sans"/>
          <w:color w:val="auto"/>
          <w:lang w:val="en-US" w:eastAsia="en-US" w:bidi="en-US"/>
        </w:rPr>
        <w:t>Can you give some summary statistics here</w:t>
      </w:r>
    </w:p>
  </w:comment>
  <w:comment w:id="33" w:author="Berti Emilio" w:date="2020-01-24T10:55:00Z" w:initials="BE">
    <w:p>
      <w:r>
        <w:rPr>
          <w:rFonts w:ascii="Cambria" w:hAnsi="Cambria" w:eastAsia="DejaVu Sans" w:cs="DejaVu Sans"/>
          <w:i/>
          <w:color w:val="auto"/>
          <w:sz w:val="16"/>
          <w:lang w:val="en-US" w:eastAsia="en-US" w:bidi="en-US"/>
        </w:rPr>
        <w:t>Reply to Microsoft Office User (19/01/2020, 18:05): "..."</w:t>
      </w:r>
    </w:p>
    <w:p>
      <w:r>
        <w:rPr>
          <w:rFonts w:ascii="Liberation Serif" w:hAnsi="Liberation Serif" w:eastAsia="DejaVu Sans" w:cs="DejaVu Sans"/>
          <w:color w:val="auto"/>
          <w:sz w:val="20"/>
          <w:lang w:val="en-US" w:eastAsia="en-US" w:bidi="en-US"/>
        </w:rPr>
        <w:t>See below</w:t>
      </w:r>
    </w:p>
  </w:comment>
  <w:comment w:id="34" w:author="Microsoft Office User" w:date="2020-01-19T18:05:00Z" w:initials="MOU">
    <w:p>
      <w:r>
        <w:rPr>
          <w:rFonts w:ascii="Liberation Serif" w:hAnsi="Liberation Serif" w:eastAsia="DejaVu Sans" w:cs="DejaVu Sans"/>
          <w:color w:val="auto"/>
          <w:lang w:val="en-US" w:eastAsia="en-US" w:bidi="en-US"/>
        </w:rPr>
        <w:t>Report some numbers</w:t>
      </w:r>
    </w:p>
  </w:comment>
  <w:comment w:id="35" w:author="Microsoft Office User" w:date="2020-01-16T15:25:00Z" w:initials="MOU">
    <w:p>
      <w:r>
        <w:rPr>
          <w:rFonts w:ascii="Liberation Serif" w:hAnsi="Liberation Serif" w:eastAsia="DejaVu Sans" w:cs="DejaVu Sans"/>
          <w:color w:val="auto"/>
          <w:lang w:val="en-US" w:eastAsia="en-US" w:bidi="en-US"/>
        </w:rPr>
        <w:t>Table or figure?</w:t>
      </w:r>
    </w:p>
  </w:comment>
  <w:comment w:id="36" w:author="Berti Emilio" w:date="2020-01-24T10:56:00Z" w:initials="BE">
    <w:p>
      <w:r>
        <w:rPr>
          <w:rFonts w:ascii="Cambria" w:hAnsi="Cambria" w:eastAsia="DejaVu Sans" w:cs="DejaVu Sans"/>
          <w:color w:val="auto"/>
          <w:sz w:val="20"/>
          <w:lang w:val="en-US" w:eastAsia="en-US" w:bidi="en-US"/>
        </w:rPr>
        <w:t>Probably not so important and a bit hard to follow here. Can omit?</w:t>
      </w:r>
    </w:p>
  </w:comment>
  <w:comment w:id="37" w:author="Microsoft Office User" w:date="2020-01-19T18:05:00Z" w:initials="MOU">
    <w:p>
      <w:r>
        <w:rPr>
          <w:rFonts w:ascii="Liberation Serif" w:hAnsi="Liberation Serif" w:eastAsia="DejaVu Sans" w:cs="DejaVu Sans"/>
          <w:color w:val="auto"/>
          <w:lang w:val="en-US" w:eastAsia="en-US" w:bidi="en-US"/>
        </w:rPr>
        <w:t>Report how much on average, with the appropriate summary statistics</w:t>
      </w:r>
    </w:p>
  </w:comment>
  <w:comment w:id="38" w:author="Berti Emilio" w:date="2020-01-28T10:11:26Z" w:initials="BE">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Microsoft Office User (19/01/2020, 18:05): "..."</w:t>
      </w:r>
    </w:p>
    <w:p>
      <w:r>
        <w:rPr>
          <w:rFonts w:ascii="Liberation Serif" w:hAnsi="Liberation Serif" w:eastAsia="DejaVu Sans" w:cs="DejaVu Sans"/>
          <w:color w:val="auto"/>
          <w:sz w:val="20"/>
          <w:lang w:val="en-US" w:eastAsia="en-US" w:bidi="ar-SA"/>
        </w:rPr>
        <w:t>What do you mean?</w:t>
      </w:r>
    </w:p>
  </w:comment>
  <w:comment w:id="31" w:author="Scott William Jarvie" w:date="2020-01-25T20:33:00Z" w:initials="SWJ">
    <w:p>
      <w:r>
        <w:rPr>
          <w:rFonts w:ascii="Liberation Serif" w:hAnsi="Liberation Serif" w:eastAsia="DejaVu Sans" w:cs="DejaVu Sans"/>
          <w:color w:val="auto"/>
          <w:lang w:val="en-US" w:eastAsia="en-US" w:bidi="en-US"/>
        </w:rPr>
        <w:t>We should discuss all of this</w:t>
      </w:r>
    </w:p>
  </w:comment>
  <w:comment w:id="30" w:author="Microsoft Office User" w:date="2020-01-19T21:45:00Z" w:initials="MOU">
    <w:p>
      <w:r>
        <w:rPr>
          <w:rFonts w:ascii="Liberation Serif" w:hAnsi="Liberation Serif" w:eastAsia="DejaVu Sans" w:cs="DejaVu Sans"/>
          <w:color w:val="auto"/>
          <w:lang w:val="en-US" w:eastAsia="en-US" w:bidi="en-US"/>
        </w:rPr>
        <w:t xml:space="preserve">More information should be provided here. I thought we had calculated these summary statistics previously; maybe I did it for the other projects. I think this could work quite well here </w:t>
      </w:r>
    </w:p>
  </w:comment>
  <w:comment w:id="42" w:author="Scott William Jarvie" w:date="2020-01-25T20:26:00Z" w:initials="SWJ">
    <w:p>
      <w:r>
        <w:rPr>
          <w:rFonts w:ascii="Liberation Serif" w:hAnsi="Liberation Serif" w:eastAsia="DejaVu Sans" w:cs="DejaVu Sans"/>
          <w:color w:val="auto"/>
          <w:lang w:val="en-US" w:eastAsia="en-US" w:bidi="en-US"/>
        </w:rPr>
        <w:t xml:space="preserve">Lets’ discuss </w:t>
      </w:r>
    </w:p>
  </w:comment>
  <w:comment w:id="41" w:author="Berti Emilio" w:date="2020-01-24T11:00:00Z" w:initials="BE">
    <w:p>
      <w:r>
        <w:rPr>
          <w:rFonts w:ascii="Cambria" w:hAnsi="Cambria" w:eastAsia="DejaVu Sans" w:cs="DejaVu Sans"/>
          <w:color w:val="auto"/>
          <w:sz w:val="20"/>
          <w:lang w:val="en-US" w:eastAsia="en-US" w:bidi="en-US"/>
        </w:rPr>
        <w:t>consistency</w:t>
      </w:r>
    </w:p>
  </w:comment>
  <w:comment w:id="40" w:author="Scott William Jarvie" w:date="2020-01-25T20:32:00Z" w:initials="SWJ">
    <w:p>
      <w:r>
        <w:rPr>
          <w:rFonts w:ascii="Liberation Serif" w:hAnsi="Liberation Serif" w:eastAsia="DejaVu Sans" w:cs="DejaVu Sans"/>
          <w:color w:val="auto"/>
          <w:lang w:val="en-US" w:eastAsia="en-US" w:bidi="en-US"/>
        </w:rPr>
        <w:t>but it’s technically incorrect</w:t>
      </w:r>
    </w:p>
  </w:comment>
  <w:comment w:id="43" w:author="Microsoft Office User" w:date="2020-01-19T20:58:00Z" w:initials="MOU">
    <w:p>
      <w:r>
        <w:rPr>
          <w:rFonts w:ascii="Liberation Serif" w:hAnsi="Liberation Serif" w:eastAsia="DejaVu Sans" w:cs="DejaVu Sans"/>
          <w:color w:val="auto"/>
          <w:lang w:val="en-US" w:eastAsia="en-US" w:bidi="en-US"/>
        </w:rPr>
        <w:t>General advice is not to start a sentence with an abbreviation; not as bad starting with number or acronyms…</w:t>
      </w:r>
    </w:p>
  </w:comment>
  <w:comment w:id="44" w:author="Scott William Jarvie" w:date="2020-01-25T20:28:00Z" w:initials="SWJ">
    <w:p>
      <w:r>
        <w:rPr>
          <w:rFonts w:ascii="Liberation Serif" w:hAnsi="Liberation Serif" w:eastAsia="DejaVu Sans" w:cs="DejaVu Sans"/>
          <w:color w:val="auto"/>
          <w:lang w:val="en-US" w:eastAsia="en-US" w:bidi="en-US"/>
        </w:rPr>
        <w:t>Why did you change the wording? I preferred it boefore</w:t>
      </w:r>
    </w:p>
  </w:comment>
  <w:comment w:id="45" w:author="Berti Emilio" w:date="2020-01-28T09:54:18Z" w:initials="BE">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Scott William Jarvie (25/01/2020, 20:28): "..."</w:t>
      </w:r>
    </w:p>
    <w:p>
      <w:r>
        <w:rPr>
          <w:rFonts w:ascii="Liberation Serif" w:hAnsi="Liberation Serif" w:eastAsia="DejaVu Sans" w:cs="DejaVu Sans"/>
          <w:color w:val="auto"/>
          <w:sz w:val="20"/>
          <w:lang w:val="en-US" w:eastAsia="en-US" w:bidi="en-US"/>
        </w:rPr>
        <w:t>General advice is not to start a sentence with an abbreviation; not as bad starting with number or acronyms…</w:t>
      </w:r>
    </w:p>
  </w:comment>
  <w:comment w:id="46" w:author="Scott William Jarvie" w:date="2020-01-25T20:29:00Z" w:initials="SWJ">
    <w:p>
      <w:r>
        <w:rPr>
          <w:rFonts w:ascii="Liberation Serif" w:hAnsi="Liberation Serif" w:eastAsia="DejaVu Sans" w:cs="DejaVu Sans"/>
          <w:color w:val="auto"/>
          <w:lang w:val="en-US" w:eastAsia="en-US" w:bidi="en-US"/>
        </w:rPr>
        <w:t>I would look at putting the full citation in the plot, i.e. Lundgren et al. (2018). Otherwise this needs to be change</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Remove the grid lines for consistency with the entire ms</w:t>
      </w:r>
    </w:p>
  </w:comment>
  <w:comment w:id="39" w:author="Scott William Jarvie" w:date="2020-01-25T20:33:00Z" w:initials="SWJ">
    <w:p>
      <w:r>
        <w:rPr>
          <w:rFonts w:ascii="Liberation Serif" w:hAnsi="Liberation Serif" w:eastAsia="DejaVu Sans" w:cs="DejaVu Sans"/>
          <w:color w:val="auto"/>
          <w:lang w:val="en-US" w:eastAsia="en-US" w:bidi="en-US"/>
        </w:rPr>
        <w:t>This needs to be rewritten again. Let’s discuss</w:t>
      </w:r>
    </w:p>
  </w:comment>
  <w:comment w:id="50" w:author="Berti Emilio" w:date="2020-01-24T16:46:00Z" w:initials="BE">
    <w:p>
      <w:r>
        <w:rPr>
          <w:rFonts w:ascii="Cambria" w:hAnsi="Cambria" w:eastAsia="DejaVu Sans" w:cs="DejaVu Sans"/>
          <w:color w:val="auto"/>
          <w:sz w:val="20"/>
          <w:lang w:val="en-US" w:eastAsia="en-US" w:bidi="en-US"/>
        </w:rPr>
        <w:t>I would remove it from here.</w:t>
      </w:r>
    </w:p>
  </w:comment>
  <w:comment w:id="49" w:author="Microsoft Office User" w:date="2020-01-19T22:05:00Z" w:initials="MOU">
    <w:p>
      <w:r>
        <w:rPr>
          <w:rFonts w:ascii="Liberation Serif" w:hAnsi="Liberation Serif" w:eastAsia="DejaVu Sans" w:cs="DejaVu Sans"/>
          <w:color w:val="auto"/>
          <w:lang w:val="en-US" w:eastAsia="en-US" w:bidi="en-US"/>
        </w:rPr>
        <w:t>Probably but we can discuss</w:t>
      </w:r>
    </w:p>
  </w:comment>
  <w:comment w:id="51" w:author="Scott William Jarvie" w:date="2020-01-25T20:34:00Z" w:initials="SWJ">
    <w:p>
      <w:r>
        <w:rPr>
          <w:rFonts w:ascii="Liberation Serif" w:hAnsi="Liberation Serif" w:eastAsia="DejaVu Sans" w:cs="DejaVu Sans"/>
          <w:color w:val="auto"/>
          <w:lang w:val="en-US" w:eastAsia="en-US" w:bidi="en-US"/>
        </w:rPr>
        <w:t>You need to provide more information as I do not follow this comment entirely</w:t>
      </w:r>
    </w:p>
  </w:comment>
  <w:comment w:id="52" w:author="Berti Emilio" w:date="2020-01-28T10:06:25Z" w:initials="BE">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Scott William Jarvie (25/01/2020, 20:34): "..."</w:t>
      </w:r>
    </w:p>
    <w:p>
      <w:r>
        <w:rPr>
          <w:rFonts w:ascii="Liberation Serif" w:hAnsi="Liberation Serif" w:eastAsia="DejaVu Sans" w:cs="DejaVu Sans"/>
          <w:color w:val="auto"/>
          <w:sz w:val="20"/>
          <w:lang w:val="en-US" w:eastAsia="en-US" w:bidi="ar-SA"/>
        </w:rPr>
        <w:t>That’s not my comment. I just said I would like to remove the last sentence from the caption.</w:t>
      </w:r>
    </w:p>
  </w:comment>
  <w:comment w:id="48" w:author="Berti Emilio" w:date="2020-01-16T13:41:00Z" w:initials="BE">
    <w:p>
      <w:r>
        <w:rPr>
          <w:rFonts w:ascii="Cambria" w:hAnsi="Cambria" w:eastAsia="DejaVu Sans" w:cs="DejaVu Sans"/>
          <w:color w:val="auto"/>
          <w:sz w:val="20"/>
          <w:lang w:val="en-US" w:eastAsia="en-US" w:bidi="en-US"/>
        </w:rPr>
        <w:t>Does this need more? I kinda feel it’s understandable like this.</w:t>
      </w:r>
    </w:p>
  </w:comment>
  <w:comment w:id="47" w:author="Microsoft Office User" w:date="2020-01-19T21:49:00Z" w:initials="MOU">
    <w:p>
      <w:r>
        <w:rPr>
          <w:rFonts w:ascii="Liberation Serif" w:hAnsi="Liberation Serif" w:eastAsia="DejaVu Sans" w:cs="DejaVu Sans"/>
          <w:color w:val="auto"/>
          <w:lang w:val="en-US" w:eastAsia="en-US" w:bidi="en-US"/>
        </w:rPr>
        <w:t>I think much more information is needed. I also think it should be linked better to the Methods or have a section in the Supporting Materials that explains this better</w:t>
      </w:r>
    </w:p>
  </w:comment>
  <w:comment w:id="53" w:author="Microsoft Office User" w:date="2020-01-19T22:04:00Z" w:initials="MOU">
    <w:p>
      <w:r>
        <w:rPr>
          <w:rFonts w:ascii="Liberation Serif" w:hAnsi="Liberation Serif" w:eastAsia="DejaVu Sans" w:cs="DejaVu Sans"/>
          <w:color w:val="auto"/>
          <w:lang w:val="en-US" w:eastAsia="en-US" w:bidi="en-US"/>
        </w:rPr>
        <w:t>I wonder if its useful to show the species that wre not also selected</w:t>
      </w:r>
    </w:p>
  </w:comment>
  <w:comment w:id="54" w:author="Berti Emilio" w:date="2020-01-24T16:41:00Z" w:initials="BE">
    <w:p>
      <w:r>
        <w:rPr>
          <w:rFonts w:ascii="Cambria" w:hAnsi="Cambria" w:eastAsia="DejaVu Sans" w:cs="DejaVu Sans"/>
          <w:i/>
          <w:color w:val="auto"/>
          <w:sz w:val="16"/>
          <w:lang w:val="en-US" w:eastAsia="en-US" w:bidi="en-US"/>
        </w:rPr>
        <w:t>Reply to Microsoft Office User (19/01/2020, 22:04): "..."</w:t>
      </w:r>
    </w:p>
    <w:p>
      <w:r>
        <w:rPr>
          <w:rFonts w:ascii="Liberation Serif" w:hAnsi="Liberation Serif" w:eastAsia="DejaVu Sans" w:cs="DejaVu Sans"/>
          <w:color w:val="auto"/>
          <w:sz w:val="20"/>
          <w:lang w:val="en-US" w:eastAsia="en-US" w:bidi="en-US"/>
        </w:rPr>
        <w:t>This will generate a veeery long table.</w:t>
      </w:r>
    </w:p>
  </w:comment>
  <w:comment w:id="55" w:author="Microsoft Office User" w:date="2020-01-19T22:02:00Z" w:initials="MOU">
    <w:p>
      <w:r>
        <w:rPr>
          <w:rFonts w:ascii="Liberation Serif" w:hAnsi="Liberation Serif" w:eastAsia="DejaVu Sans" w:cs="DejaVu Sans"/>
          <w:color w:val="auto"/>
          <w:lang w:val="en-US" w:eastAsia="en-US" w:bidi="en-US"/>
        </w:rPr>
        <w:t>And probably Supporting Materrial as I think more information will probably be required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60"/>
  <w:embedSystemFonts/>
  <w:defaultTabStop w:val="122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qFormat="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CommentTextChar" w:customStyle="1">
    <w:name w:val="Comment Text Char"/>
    <w:basedOn w:val="DefaultParagraphFont"/>
    <w:link w:val="CommentText"/>
    <w:uiPriority w:val="99"/>
    <w:qFormat/>
    <w:rPr>
      <w:sz w:val="20"/>
      <w:szCs w:val="20"/>
    </w:rPr>
  </w:style>
  <w:style w:type="character" w:styleId="Annotationreference">
    <w:name w:val="annotation reference"/>
    <w:basedOn w:val="DefaultParagraphFont"/>
    <w:uiPriority w:val="99"/>
    <w:unhideWhenUsed/>
    <w:qFormat/>
    <w:rPr>
      <w:sz w:val="16"/>
      <w:szCs w:val="16"/>
    </w:rPr>
  </w:style>
  <w:style w:type="character" w:styleId="BalloonTextChar" w:customStyle="1">
    <w:name w:val="Balloon Text Char"/>
    <w:basedOn w:val="DefaultParagraphFont"/>
    <w:link w:val="BalloonText"/>
    <w:semiHidden/>
    <w:qFormat/>
    <w:rsid w:val="00b32b5a"/>
    <w:rPr>
      <w:rFonts w:ascii="Times New Roman" w:hAnsi="Times New Roman" w:cs="Times New Roman"/>
      <w:sz w:val="18"/>
      <w:szCs w:val="18"/>
    </w:rPr>
  </w:style>
  <w:style w:type="character" w:styleId="CommentSubjectChar" w:customStyle="1">
    <w:name w:val="Comment Subject Char"/>
    <w:basedOn w:val="CommentTextChar"/>
    <w:link w:val="CommentSubject"/>
    <w:semiHidden/>
    <w:qFormat/>
    <w:rsid w:val="00b32b5a"/>
    <w:rPr>
      <w:b/>
      <w:bCs/>
      <w:sz w:val="20"/>
      <w:szCs w:val="20"/>
    </w:rPr>
  </w:style>
  <w:style w:type="paragraph" w:styleId="Heading" w:customStyle="1">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CommentTextChar"/>
    <w:uiPriority w:val="99"/>
    <w:unhideWhenUsed/>
    <w:qFormat/>
    <w:pPr/>
    <w:rPr>
      <w:sz w:val="20"/>
      <w:szCs w:val="20"/>
    </w:rPr>
  </w:style>
  <w:style w:type="paragraph" w:styleId="BalloonText">
    <w:name w:val="Balloon Text"/>
    <w:basedOn w:val="Normal"/>
    <w:link w:val="BalloonTextChar"/>
    <w:semiHidden/>
    <w:unhideWhenUsed/>
    <w:qFormat/>
    <w:rsid w:val="00b32b5a"/>
    <w:pPr>
      <w:spacing w:before="0" w:after="0"/>
    </w:pPr>
    <w:rPr>
      <w:rFonts w:ascii="Times New Roman" w:hAnsi="Times New Roman" w:cs="Times New Roman"/>
      <w:sz w:val="18"/>
      <w:szCs w:val="18"/>
    </w:rPr>
  </w:style>
  <w:style w:type="paragraph" w:styleId="Annotationsubject">
    <w:name w:val="annotation subject"/>
    <w:basedOn w:val="Annotationtext"/>
    <w:link w:val="CommentSubjectChar"/>
    <w:semiHidden/>
    <w:unhideWhenUsed/>
    <w:qFormat/>
    <w:rsid w:val="00b32b5a"/>
    <w:pPr/>
    <w:rPr>
      <w:b/>
      <w:bCs/>
    </w:rPr>
  </w:style>
  <w:style w:type="paragraph" w:styleId="Revision">
    <w:name w:val="Revision"/>
    <w:semiHidden/>
    <w:qFormat/>
    <w:rsid w:val="00905579"/>
    <w:pPr>
      <w:widowControl/>
      <w:bidi w:val="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002/ecy.2443"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AU1TemplafyLinks.dotm</Template>
  <TotalTime>157</TotalTime>
  <Application>LibreOffice/5.2.7.2$Linux_X86_64 LibreOffice_project/20m0$Build-2</Application>
  <Pages>13</Pages>
  <Words>2657</Words>
  <Characters>17730</Characters>
  <CharactersWithSpaces>19797</CharactersWithSpaces>
  <Paragraphs>595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2020-01-16T16:34:00Z</dcterms:created>
  <dc:creator>Microsoft Office User</dc:creator>
  <dc:description/>
  <dc:language>en-GB</dc:language>
  <cp:lastModifiedBy>Berti Emilio</cp:lastModifiedBy>
  <dcterms:modified xsi:type="dcterms:W3CDTF">2020-01-28T10:12:27Z</dcterms:modified>
  <cp:revision>7</cp:revision>
  <dc:subject/>
  <dc:title>Appendix for Rewiring food webs via trophic rewilding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