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rFonts w:ascii="Liberation Serif" w:hAnsi="Liberation Serif"/>
        </w:rPr>
      </w:pPr>
      <w:r>
        <w:rPr>
          <w:rFonts w:ascii="Liberation Serif" w:hAnsi="Liberation Serif"/>
        </w:rPr>
        <w:t xml:space="preserve">Appendix for </w:t>
      </w:r>
      <w:r>
        <w:rPr>
          <w:rFonts w:ascii="Liberation Serif" w:hAnsi="Liberation Serif"/>
          <w:i/>
        </w:rPr>
        <w:t xml:space="preserve">Rewiring food webs </w:t>
      </w:r>
      <w:r>
        <w:rPr>
          <w:rFonts w:ascii="Liberation Serif" w:hAnsi="Liberation Serif"/>
          <w:i/>
        </w:rPr>
        <w:t>through</w:t>
      </w:r>
      <w:r>
        <w:rPr>
          <w:rFonts w:ascii="Liberation Serif" w:hAnsi="Liberation Serif"/>
          <w:i/>
        </w:rPr>
        <w:t xml:space="preserve"> trophic rewilding</w:t>
      </w:r>
    </w:p>
    <w:p>
      <w:pPr>
        <w:pStyle w:val="Heading1"/>
        <w:rPr>
          <w:rFonts w:ascii="Liberation Serif" w:hAnsi="Liberation Serif"/>
        </w:rPr>
      </w:pPr>
      <w:bookmarkStart w:id="0" w:name="supporting-information"/>
      <w:bookmarkEnd w:id="0"/>
      <w:r>
        <w:rPr>
          <w:rFonts w:ascii="Liberation Serif" w:hAnsi="Liberation Serif"/>
        </w:rPr>
        <w:t>Supporting information</w:t>
      </w:r>
    </w:p>
    <w:p>
      <w:pPr>
        <w:pStyle w:val="Heading2"/>
        <w:rPr>
          <w:rFonts w:ascii="Liberation Serif" w:hAnsi="Liberation Serif"/>
        </w:rPr>
      </w:pPr>
      <w:r>
        <w:rPr>
          <w:rFonts w:ascii="Liberation Serif" w:hAnsi="Liberation Serif"/>
        </w:rPr>
        <w:t>Changes to the PHYLACINE database</w:t>
      </w:r>
    </w:p>
    <w:p>
      <w:pPr>
        <w:pStyle w:val="FirstParagraph"/>
        <w:bidi w:val="0"/>
        <w:spacing w:lineRule="auto" w:line="360"/>
        <w:rPr>
          <w:rFonts w:ascii="Liberation Serif" w:hAnsi="Liberation Serif"/>
        </w:rPr>
      </w:pPr>
      <w:r>
        <w:rPr>
          <w:rFonts w:ascii="Liberation Serif" w:hAnsi="Liberation Serif"/>
        </w:rPr>
        <w:t xml:space="preserve">We modified the body mass of two extinct species in the PHYLACINE database before modelling and analyses: body mass of the extinct species </w:t>
      </w:r>
      <w:r>
        <w:rPr>
          <w:rFonts w:ascii="Liberation Serif" w:hAnsi="Liberation Serif"/>
          <w:i/>
        </w:rPr>
        <w:t>Sinomegaceros ordosianus</w:t>
      </w:r>
      <w:r>
        <w:rPr>
          <w:rFonts w:ascii="Liberation Serif" w:hAnsi="Liberation Serif"/>
        </w:rPr>
        <w:t xml:space="preserve"> was set equal to the mass of </w:t>
      </w:r>
      <w:r>
        <w:rPr>
          <w:rFonts w:ascii="Liberation Serif" w:hAnsi="Liberation Serif"/>
          <w:i/>
        </w:rPr>
        <w:t>Sinomegaceros yabei</w:t>
      </w:r>
      <w:r>
        <w:rPr>
          <w:rFonts w:ascii="Liberation Serif" w:hAnsi="Liberation Serif"/>
        </w:rPr>
        <w:t xml:space="preserve"> and body mass of the extinct </w:t>
      </w:r>
      <w:r>
        <w:rPr>
          <w:rFonts w:ascii="Liberation Serif" w:hAnsi="Liberation Serif"/>
          <w:i/>
        </w:rPr>
        <w:t>Dusicyon australis</w:t>
      </w:r>
      <w:r>
        <w:rPr>
          <w:rFonts w:ascii="Liberation Serif" w:hAnsi="Liberation Serif"/>
        </w:rPr>
        <w:t xml:space="preserve"> to </w:t>
      </w:r>
      <w:r>
        <w:rPr>
          <w:rFonts w:ascii="Liberation Serif" w:hAnsi="Liberation Serif"/>
          <w:i/>
        </w:rPr>
        <w:t>Dusicyon avus</w:t>
      </w:r>
      <w:r>
        <w:rPr>
          <w:rFonts w:ascii="Liberation Serif" w:hAnsi="Liberation Serif"/>
        </w:rPr>
        <w:t xml:space="preserve">. </w:t>
      </w:r>
      <w:r>
        <w:rPr>
          <w:rFonts w:ascii="Liberation Serif" w:hAnsi="Liberation Serif"/>
        </w:rPr>
        <w:t>Moreover, the cow (</w:t>
      </w:r>
      <w:r>
        <w:rPr>
          <w:rFonts w:ascii="Liberation Serif" w:hAnsi="Liberation Serif"/>
          <w:i/>
          <w:iCs/>
        </w:rPr>
        <w:t>Bos primigenius</w:t>
      </w:r>
      <w:r>
        <w:rPr>
          <w:rFonts w:ascii="Liberation Serif" w:hAnsi="Liberation Serif"/>
          <w:i w:val="false"/>
          <w:iCs w:val="false"/>
        </w:rPr>
        <w:t xml:space="preserve">) </w:t>
      </w:r>
      <w:r>
        <w:rPr>
          <w:rFonts w:ascii="Liberation Serif" w:hAnsi="Liberation Serif"/>
        </w:rPr>
        <w:t>and the dromedary</w:t>
      </w:r>
      <w:r>
        <w:rPr>
          <w:rFonts w:ascii="Liberation Serif" w:hAnsi="Liberation Serif"/>
        </w:rPr>
        <w:t xml:space="preserve"> </w:t>
      </w:r>
      <w:r>
        <w:rPr>
          <w:rFonts w:ascii="Liberation Serif" w:hAnsi="Liberation Serif"/>
        </w:rPr>
        <w:t>(</w:t>
      </w:r>
      <w:r>
        <w:rPr>
          <w:rFonts w:ascii="Liberation Serif" w:hAnsi="Liberation Serif"/>
          <w:i/>
          <w:iCs/>
        </w:rPr>
        <w:t>Camelus dromedarius</w:t>
      </w:r>
      <w:r>
        <w:rPr>
          <w:rFonts w:ascii="Liberation Serif" w:hAnsi="Liberation Serif"/>
          <w:i w:val="false"/>
          <w:iCs w:val="false"/>
        </w:rPr>
        <w:t xml:space="preserve">), </w:t>
      </w:r>
      <w:r>
        <w:rPr>
          <w:rFonts w:ascii="Liberation Serif" w:hAnsi="Liberation Serif"/>
          <w:i w:val="false"/>
          <w:iCs w:val="false"/>
        </w:rPr>
        <w:t xml:space="preserve">two species considered to be extinct </w:t>
      </w:r>
      <w:r>
        <w:rPr>
          <w:rFonts w:ascii="Liberation Serif" w:hAnsi="Liberation Serif"/>
          <w:i w:val="false"/>
          <w:iCs w:val="false"/>
        </w:rPr>
        <w:t xml:space="preserve">as wilf populations </w:t>
      </w:r>
      <w:r>
        <w:rPr>
          <w:rFonts w:ascii="Liberation Serif" w:hAnsi="Liberation Serif"/>
          <w:i w:val="false"/>
          <w:iCs w:val="false"/>
        </w:rPr>
        <w:t>by the IUCN (IUCN 2019), w</w:t>
      </w:r>
      <w:r>
        <w:rPr>
          <w:rFonts w:ascii="Liberation Serif" w:hAnsi="Liberation Serif"/>
          <w:i w:val="false"/>
          <w:iCs w:val="false"/>
        </w:rPr>
        <w:t xml:space="preserve">ere </w:t>
      </w:r>
      <w:r>
        <w:rPr>
          <w:rFonts w:ascii="Liberation Serif" w:hAnsi="Liberation Serif"/>
          <w:i w:val="false"/>
          <w:iCs w:val="false"/>
        </w:rPr>
        <w:t>included in the analyses,</w:t>
      </w:r>
      <w:r>
        <w:rPr>
          <w:rFonts w:ascii="Liberation Serif" w:hAnsi="Liberation Serif"/>
          <w:i w:val="false"/>
          <w:iCs w:val="false"/>
        </w:rPr>
        <w:t xml:space="preserve"> </w:t>
      </w:r>
      <w:r>
        <w:rPr>
          <w:rFonts w:ascii="Liberation Serif" w:hAnsi="Liberation Serif"/>
          <w:i w:val="false"/>
          <w:iCs w:val="false"/>
        </w:rPr>
        <w:t>as they are often considered to be sufficiently similar to their ancestral forms (</w:t>
      </w:r>
      <w:r>
        <w:rPr>
          <w:rFonts w:ascii="Liberation Serif" w:hAnsi="Liberation Serif"/>
          <w:i w:val="false"/>
          <w:iCs w:val="false"/>
        </w:rPr>
        <w:t>S</w:t>
      </w:r>
      <w:r>
        <w:rPr>
          <w:rFonts w:ascii="Liberation Serif" w:hAnsi="Liberation Serif"/>
          <w:i w:val="false"/>
          <w:iCs w:val="false"/>
        </w:rPr>
        <w:t>andom et al. 2020).</w:t>
      </w:r>
    </w:p>
    <w:p>
      <w:pPr>
        <w:pStyle w:val="FirstParagraph"/>
        <w:rPr>
          <w:rFonts w:ascii="Liberation Serif" w:hAnsi="Liberation Serif"/>
          <w:i w:val="false"/>
          <w:i w:val="false"/>
          <w:iCs w:val="false"/>
        </w:rPr>
      </w:pPr>
      <w:r>
        <w:rPr>
          <w:rFonts w:ascii="Liberation Serif" w:hAnsi="Liberation Serif"/>
          <w:i w:val="false"/>
          <w:iCs w:val="false"/>
        </w:rPr>
      </w:r>
    </w:p>
    <w:p>
      <w:pPr>
        <w:pStyle w:val="FirstParagraph"/>
        <w:rPr>
          <w:rFonts w:ascii="Liberation Serif" w:hAnsi="Liberation Serif"/>
          <w:i w:val="false"/>
          <w:i w:val="false"/>
          <w:iCs w:val="false"/>
        </w:rPr>
      </w:pPr>
      <w:r>
        <w:rPr>
          <w:rFonts w:ascii="Liberation Serif" w:hAnsi="Liberation Serif"/>
          <w:i w:val="false"/>
          <w:iCs w:val="false"/>
        </w:rPr>
      </w:r>
    </w:p>
    <w:p>
      <w:pPr>
        <w:pStyle w:val="FirstParagraph"/>
        <w:rPr>
          <w:rFonts w:ascii="Liberation Serif" w:hAnsi="Liberation Serif"/>
          <w:i w:val="false"/>
          <w:i w:val="false"/>
          <w:iCs w:val="false"/>
        </w:rPr>
      </w:pPr>
      <w:r>
        <w:rPr>
          <w:rFonts w:ascii="Liberation Serif" w:hAnsi="Liberation Serif"/>
          <w:i w:val="false"/>
          <w:iCs w:val="false"/>
        </w:rPr>
      </w:r>
    </w:p>
    <w:p>
      <w:pPr>
        <w:pStyle w:val="Heading2"/>
        <w:rPr>
          <w:rFonts w:ascii="Liberation Serif" w:hAnsi="Liberation Serif"/>
        </w:rPr>
      </w:pPr>
      <w:r>
        <w:rPr>
          <w:rFonts w:ascii="Liberation Serif" w:hAnsi="Liberation Serif"/>
        </w:rPr>
      </w:r>
      <w:r>
        <w:br w:type="page"/>
      </w:r>
    </w:p>
    <w:p>
      <w:pPr>
        <w:pStyle w:val="ImageCaption"/>
        <w:bidi w:val="0"/>
        <w:spacing w:lineRule="auto" w:line="360"/>
        <w:rPr>
          <w:rFonts w:ascii="Liberation Serif" w:hAnsi="Liberation Serif"/>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502920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rcRect l="0" t="8333" r="0" b="0"/>
                    <a:stretch>
                      <a:fillRect/>
                    </a:stretch>
                  </pic:blipFill>
                  <pic:spPr bwMode="auto">
                    <a:xfrm>
                      <a:off x="0" y="0"/>
                      <a:ext cx="5486400" cy="5029200"/>
                    </a:xfrm>
                    <a:prstGeom prst="rect">
                      <a:avLst/>
                    </a:prstGeom>
                  </pic:spPr>
                </pic:pic>
              </a:graphicData>
            </a:graphic>
          </wp:anchor>
        </w:drawing>
      </w:r>
      <w:r>
        <w:rPr>
          <w:rFonts w:ascii="Liberation Serif" w:hAnsi="Liberation Serif"/>
          <w:i w:val="false"/>
          <w:iCs/>
        </w:rPr>
        <w:t>S</w:t>
      </w:r>
      <w:r>
        <w:rPr>
          <w:rFonts w:ascii="Liberation Serif" w:hAnsi="Liberation Serif"/>
          <w:i w:val="false"/>
          <w:iCs/>
        </w:rPr>
        <w:t>upplementary Figure 1: Example for the white rhinoceros (</w:t>
      </w:r>
      <w:r>
        <w:rPr>
          <w:rFonts w:ascii="Liberation Serif" w:hAnsi="Liberation Serif"/>
        </w:rPr>
        <w:t>Ceratotherium simum</w:t>
      </w:r>
      <w:r>
        <w:rPr>
          <w:rFonts w:ascii="Liberation Serif" w:hAnsi="Liberation Serif"/>
          <w:i w:val="false"/>
          <w:iCs/>
        </w:rPr>
        <w:t xml:space="preserve">) of species-specific buffer size used in the species distribution models. For each species, we calculated the background area buffer as the maximum distance (black line) from the centroid (blue point) to the edge (red point) of the largest continuous range (shown in green). The smallest continuous range is also shown (light grey).Buffer size was then used to delimit the area accessible to the species through dispersal, i.e. the area used to generate </w:t>
      </w:r>
      <w:r>
        <w:rPr>
          <w:rFonts w:ascii="Liberation Serif" w:hAnsi="Liberation Serif"/>
          <w:i w:val="false"/>
          <w:iCs/>
        </w:rPr>
        <w:t>background locations</w:t>
      </w:r>
      <w:r>
        <w:rPr>
          <w:rFonts w:ascii="Liberation Serif" w:hAnsi="Liberation Serif"/>
          <w:i w:val="false"/>
          <w:iCs/>
        </w:rPr>
        <w:t xml:space="preserve">. </w:t>
      </w:r>
      <w:r>
        <w:rPr>
          <w:rFonts w:ascii="Liberation Serif" w:hAnsi="Liberation Serif"/>
          <w:i w:val="false"/>
          <w:iCs/>
        </w:rPr>
        <w:t>Ranges were the combined current and present-natural ranges from the PHYLACINE database (Faurby et al. 2018).</w:t>
      </w:r>
      <w:r>
        <w:br w:type="page"/>
      </w:r>
    </w:p>
    <w:p>
      <w:pPr>
        <w:pStyle w:val="TextBody"/>
        <w:spacing w:lineRule="auto" w:line="360"/>
        <w:rPr>
          <w:rFonts w:ascii="Liberation Serif" w:hAnsi="Liberation Serif"/>
        </w:rPr>
      </w:pPr>
      <w:r>
        <w:rPr>
          <w:rFonts w:ascii="Liberation Serif" w:hAnsi="Liberation Serif"/>
        </w:rPr>
        <w:t>Supplementary Table 1: Summary of the evaluation statistics for the species distribution models for extant terrestrial mammals.</w:t>
      </w:r>
    </w:p>
    <w:tbl>
      <w:tblPr>
        <w:tblW w:w="11391" w:type="dxa"/>
        <w:jc w:val="left"/>
        <w:tblInd w:w="-1384" w:type="dxa"/>
        <w:tblBorders>
          <w:bottom w:val="single" w:sz="2" w:space="0" w:color="000001"/>
          <w:insideH w:val="single" w:sz="2" w:space="0" w:color="000001"/>
        </w:tblBorders>
        <w:tblCellMar>
          <w:top w:w="55" w:type="dxa"/>
          <w:left w:w="55" w:type="dxa"/>
          <w:bottom w:w="55" w:type="dxa"/>
          <w:right w:w="55" w:type="dxa"/>
        </w:tblCellMar>
      </w:tblPr>
      <w:tblGrid>
        <w:gridCol w:w="4254"/>
        <w:gridCol w:w="955"/>
        <w:gridCol w:w="2950"/>
        <w:gridCol w:w="1031"/>
        <w:gridCol w:w="2201"/>
      </w:tblGrid>
      <w:tr>
        <w:trPr>
          <w:trHeight w:val="229" w:hRule="atLeast"/>
        </w:trPr>
        <w:tc>
          <w:tcPr>
            <w:tcW w:w="4254" w:type="dxa"/>
            <w:tcBorders>
              <w:bottom w:val="single" w:sz="2" w:space="0" w:color="000001"/>
              <w:insideH w:val="single" w:sz="2" w:space="0" w:color="000001"/>
            </w:tcBorders>
            <w:shd w:fill="FFFFFF" w:val="clear"/>
          </w:tcPr>
          <w:p>
            <w:pPr>
              <w:pStyle w:val="TableContents"/>
              <w:spacing w:before="0" w:after="200"/>
              <w:rPr>
                <w:rFonts w:ascii="Liberation Serif" w:hAnsi="Liberation Serif"/>
              </w:rPr>
            </w:pPr>
            <w:r>
              <w:rPr>
                <w:rFonts w:ascii="Liberation Serif" w:hAnsi="Liberation Serif"/>
              </w:rPr>
              <w:t>Evaluation statistic</w:t>
            </w:r>
          </w:p>
        </w:tc>
        <w:tc>
          <w:tcPr>
            <w:tcW w:w="955" w:type="dxa"/>
            <w:tcBorders>
              <w:bottom w:val="single" w:sz="2" w:space="0" w:color="000001"/>
              <w:insideH w:val="single" w:sz="2" w:space="0" w:color="000001"/>
            </w:tcBorders>
            <w:shd w:fill="FFFFFF" w:val="clear"/>
          </w:tcPr>
          <w:p>
            <w:pPr>
              <w:pStyle w:val="TableContents"/>
              <w:spacing w:before="0" w:after="200"/>
              <w:rPr>
                <w:rFonts w:ascii="Liberation Serif" w:hAnsi="Liberation Serif"/>
              </w:rPr>
            </w:pPr>
            <w:r>
              <w:rPr>
                <w:rFonts w:ascii="Liberation Serif" w:hAnsi="Liberation Serif"/>
              </w:rPr>
              <w:t>Median</w:t>
            </w:r>
          </w:p>
        </w:tc>
        <w:tc>
          <w:tcPr>
            <w:tcW w:w="2950" w:type="dxa"/>
            <w:tcBorders>
              <w:bottom w:val="single" w:sz="2" w:space="0" w:color="000001"/>
              <w:insideH w:val="single" w:sz="2" w:space="0" w:color="000001"/>
            </w:tcBorders>
            <w:shd w:fill="FFFFFF" w:val="clear"/>
          </w:tcPr>
          <w:p>
            <w:pPr>
              <w:pStyle w:val="TableContents"/>
              <w:spacing w:before="0" w:after="200"/>
              <w:rPr>
                <w:rFonts w:ascii="Liberation Serif" w:hAnsi="Liberation Serif"/>
              </w:rPr>
            </w:pPr>
            <w:r>
              <w:rPr>
                <w:rFonts w:ascii="Liberation Serif" w:hAnsi="Liberation Serif"/>
              </w:rPr>
              <w:t>Median absolute deviation</w:t>
            </w:r>
          </w:p>
        </w:tc>
        <w:tc>
          <w:tcPr>
            <w:tcW w:w="1031" w:type="dxa"/>
            <w:tcBorders>
              <w:bottom w:val="single" w:sz="2" w:space="0" w:color="000001"/>
              <w:insideH w:val="single" w:sz="2" w:space="0" w:color="000001"/>
            </w:tcBorders>
            <w:shd w:fill="FFFFFF" w:val="clear"/>
          </w:tcPr>
          <w:p>
            <w:pPr>
              <w:pStyle w:val="TableContents"/>
              <w:spacing w:before="0" w:after="200"/>
              <w:rPr>
                <w:rFonts w:ascii="Liberation Serif" w:hAnsi="Liberation Serif"/>
              </w:rPr>
            </w:pPr>
            <w:r>
              <w:rPr>
                <w:rFonts w:ascii="Liberation Serif" w:hAnsi="Liberation Serif"/>
              </w:rPr>
              <w:t>Mean</w:t>
            </w:r>
          </w:p>
        </w:tc>
        <w:tc>
          <w:tcPr>
            <w:tcW w:w="2201" w:type="dxa"/>
            <w:tcBorders>
              <w:bottom w:val="single" w:sz="2" w:space="0" w:color="000001"/>
              <w:insideH w:val="single" w:sz="2" w:space="0" w:color="000001"/>
            </w:tcBorders>
            <w:shd w:fill="FFFFFF" w:val="clear"/>
          </w:tcPr>
          <w:p>
            <w:pPr>
              <w:pStyle w:val="TableContents"/>
              <w:spacing w:before="0" w:after="0"/>
              <w:rPr>
                <w:rFonts w:ascii="Liberation Serif" w:hAnsi="Liberation Serif"/>
              </w:rPr>
            </w:pPr>
            <w:r>
              <w:rPr>
                <w:rFonts w:ascii="Liberation Serif" w:hAnsi="Liberation Serif"/>
              </w:rPr>
              <w:t>Standard deviation</w:t>
            </w:r>
          </w:p>
        </w:tc>
      </w:tr>
      <w:tr>
        <w:trPr>
          <w:trHeight w:val="397" w:hRule="atLeast"/>
        </w:trPr>
        <w:tc>
          <w:tcPr>
            <w:tcW w:w="4254" w:type="dxa"/>
            <w:tcBorders>
              <w:top w:val="single" w:sz="2" w:space="0" w:color="000001"/>
            </w:tcBorders>
            <w:shd w:fill="FFFFFF" w:val="clear"/>
          </w:tcPr>
          <w:p>
            <w:pPr>
              <w:pStyle w:val="TableContents"/>
              <w:spacing w:before="171" w:after="371"/>
              <w:rPr>
                <w:rFonts w:ascii="Liberation Serif" w:hAnsi="Liberation Serif"/>
              </w:rPr>
            </w:pPr>
            <w:r>
              <w:rPr>
                <w:rFonts w:ascii="Liberation Serif" w:hAnsi="Liberation Serif"/>
              </w:rPr>
              <w:t>Continuous Boyce Index (CBI)</w:t>
            </w:r>
          </w:p>
        </w:tc>
        <w:tc>
          <w:tcPr>
            <w:tcW w:w="955" w:type="dxa"/>
            <w:tcBorders>
              <w:top w:val="single" w:sz="2" w:space="0" w:color="000001"/>
            </w:tcBorders>
            <w:shd w:fill="FFFFFF" w:val="clear"/>
          </w:tcPr>
          <w:p>
            <w:pPr>
              <w:pStyle w:val="TextBody"/>
              <w:spacing w:before="0" w:after="0"/>
              <w:jc w:val="center"/>
              <w:rPr>
                <w:rFonts w:ascii="Liberation Serif" w:hAnsi="Liberation Serif"/>
              </w:rPr>
            </w:pPr>
            <w:r>
              <w:rPr>
                <w:rFonts w:ascii="Liberation Serif" w:hAnsi="Liberation Serif"/>
              </w:rPr>
              <w:t>0.93</w:t>
            </w:r>
          </w:p>
        </w:tc>
        <w:tc>
          <w:tcPr>
            <w:tcW w:w="2950" w:type="dxa"/>
            <w:tcBorders>
              <w:top w:val="single" w:sz="2" w:space="0" w:color="000001"/>
            </w:tcBorders>
            <w:shd w:fill="FFFFFF" w:val="clear"/>
          </w:tcPr>
          <w:p>
            <w:pPr>
              <w:pStyle w:val="TableContents"/>
              <w:spacing w:before="0" w:after="200"/>
              <w:jc w:val="center"/>
              <w:rPr>
                <w:rFonts w:ascii="Liberation Serif" w:hAnsi="Liberation Serif"/>
              </w:rPr>
            </w:pPr>
            <w:r>
              <w:rPr>
                <w:rFonts w:ascii="Liberation Serif" w:hAnsi="Liberation Serif"/>
              </w:rPr>
              <w:t>0.08</w:t>
            </w:r>
          </w:p>
        </w:tc>
        <w:tc>
          <w:tcPr>
            <w:tcW w:w="1031" w:type="dxa"/>
            <w:tcBorders>
              <w:top w:val="single" w:sz="2" w:space="0" w:color="000001"/>
            </w:tcBorders>
            <w:shd w:fill="FFFFFF" w:val="clear"/>
          </w:tcPr>
          <w:p>
            <w:pPr>
              <w:pStyle w:val="TableContents"/>
              <w:spacing w:before="0" w:after="86"/>
              <w:jc w:val="center"/>
              <w:rPr>
                <w:rFonts w:ascii="Liberation Serif" w:hAnsi="Liberation Serif"/>
              </w:rPr>
            </w:pPr>
            <w:r>
              <w:rPr>
                <w:rFonts w:ascii="Liberation Serif" w:hAnsi="Liberation Serif"/>
              </w:rPr>
              <w:t>0.87</w:t>
            </w:r>
          </w:p>
        </w:tc>
        <w:tc>
          <w:tcPr>
            <w:tcW w:w="2201" w:type="dxa"/>
            <w:tcBorders>
              <w:top w:val="single" w:sz="2" w:space="0" w:color="000001"/>
            </w:tcBorders>
            <w:shd w:fill="FFFFFF" w:val="clear"/>
          </w:tcPr>
          <w:p>
            <w:pPr>
              <w:pStyle w:val="TextBody"/>
              <w:spacing w:before="0" w:after="0"/>
              <w:jc w:val="center"/>
              <w:rPr>
                <w:rFonts w:ascii="Liberation Serif" w:hAnsi="Liberation Serif"/>
              </w:rPr>
            </w:pPr>
            <w:r>
              <w:rPr>
                <w:rFonts w:ascii="Liberation Serif" w:hAnsi="Liberation Serif"/>
              </w:rPr>
              <w:t xml:space="preserve">0.15 </w:t>
            </w:r>
          </w:p>
        </w:tc>
      </w:tr>
      <w:tr>
        <w:trPr>
          <w:trHeight w:val="756" w:hRule="atLeast"/>
        </w:trPr>
        <w:tc>
          <w:tcPr>
            <w:tcW w:w="4254" w:type="dxa"/>
            <w:tcBorders/>
            <w:shd w:fill="FFFFFF" w:val="clear"/>
          </w:tcPr>
          <w:p>
            <w:pPr>
              <w:pStyle w:val="TableContents"/>
              <w:spacing w:before="0" w:after="200"/>
              <w:rPr>
                <w:rFonts w:ascii="Liberation Serif" w:hAnsi="Liberation Serif"/>
              </w:rPr>
            </w:pPr>
            <w:r>
              <w:rPr>
                <w:rFonts w:ascii="Liberation Serif" w:hAnsi="Liberation Serif"/>
              </w:rPr>
              <w:t>Area under the curve (AUC) of the receiver operating curve</w:t>
            </w:r>
          </w:p>
        </w:tc>
        <w:tc>
          <w:tcPr>
            <w:tcW w:w="955" w:type="dxa"/>
            <w:tcBorders/>
            <w:shd w:fill="FFFFFF" w:val="clear"/>
          </w:tcPr>
          <w:p>
            <w:pPr>
              <w:pStyle w:val="TableContents"/>
              <w:spacing w:before="0" w:after="29"/>
              <w:jc w:val="center"/>
              <w:rPr>
                <w:rFonts w:ascii="Liberation Serif" w:hAnsi="Liberation Serif"/>
              </w:rPr>
            </w:pPr>
            <w:r>
              <w:rPr>
                <w:rFonts w:ascii="Liberation Serif" w:hAnsi="Liberation Serif"/>
              </w:rPr>
              <w:t>0.86</w:t>
            </w:r>
          </w:p>
        </w:tc>
        <w:tc>
          <w:tcPr>
            <w:tcW w:w="2950" w:type="dxa"/>
            <w:tcBorders/>
            <w:shd w:fill="FFFFFF" w:val="clear"/>
          </w:tcPr>
          <w:p>
            <w:pPr>
              <w:pStyle w:val="TableContents"/>
              <w:spacing w:before="0" w:after="200"/>
              <w:jc w:val="center"/>
              <w:rPr>
                <w:rFonts w:ascii="Liberation Serif" w:hAnsi="Liberation Serif"/>
              </w:rPr>
            </w:pPr>
            <w:r>
              <w:rPr>
                <w:rFonts w:ascii="Liberation Serif" w:hAnsi="Liberation Serif"/>
              </w:rPr>
              <w:t>0.01</w:t>
            </w:r>
          </w:p>
        </w:tc>
        <w:tc>
          <w:tcPr>
            <w:tcW w:w="1031" w:type="dxa"/>
            <w:tcBorders/>
            <w:shd w:fill="FFFFFF" w:val="clear"/>
          </w:tcPr>
          <w:p>
            <w:pPr>
              <w:pStyle w:val="TableContents"/>
              <w:spacing w:before="0" w:after="29"/>
              <w:jc w:val="center"/>
              <w:rPr>
                <w:rFonts w:ascii="Liberation Serif" w:hAnsi="Liberation Serif"/>
              </w:rPr>
            </w:pPr>
            <w:r>
              <w:rPr>
                <w:rFonts w:ascii="Liberation Serif" w:hAnsi="Liberation Serif"/>
              </w:rPr>
              <w:t>0.85</w:t>
            </w:r>
          </w:p>
        </w:tc>
        <w:tc>
          <w:tcPr>
            <w:tcW w:w="2201" w:type="dxa"/>
            <w:tcBorders/>
            <w:shd w:fill="FFFFFF" w:val="clear"/>
          </w:tcPr>
          <w:p>
            <w:pPr>
              <w:pStyle w:val="TableContents"/>
              <w:spacing w:before="0" w:after="0"/>
              <w:jc w:val="center"/>
              <w:rPr>
                <w:rFonts w:ascii="Liberation Serif" w:hAnsi="Liberation Serif"/>
              </w:rPr>
            </w:pPr>
            <w:r>
              <w:rPr>
                <w:rFonts w:ascii="Liberation Serif" w:hAnsi="Liberation Serif"/>
              </w:rPr>
              <w:t>0.04</w:t>
            </w:r>
          </w:p>
        </w:tc>
      </w:tr>
      <w:tr>
        <w:trPr>
          <w:trHeight w:val="756" w:hRule="atLeast"/>
        </w:trPr>
        <w:tc>
          <w:tcPr>
            <w:tcW w:w="4254" w:type="dxa"/>
            <w:tcBorders/>
            <w:shd w:fill="FFFFFF" w:val="clear"/>
          </w:tcPr>
          <w:p>
            <w:pPr>
              <w:pStyle w:val="TableContents"/>
              <w:spacing w:before="0" w:after="200"/>
              <w:rPr>
                <w:rFonts w:ascii="Liberation Serif" w:hAnsi="Liberation Serif"/>
              </w:rPr>
            </w:pPr>
            <w:r>
              <w:rPr>
                <w:rFonts w:ascii="Liberation Serif" w:hAnsi="Liberation Serif"/>
              </w:rPr>
              <w:t>Omission rate minimum training presence (OR</w:t>
            </w:r>
            <w:r>
              <w:rPr>
                <w:rFonts w:ascii="Liberation Serif" w:hAnsi="Liberation Serif"/>
                <w:vertAlign w:val="subscript"/>
              </w:rPr>
              <w:t>MTP</w:t>
            </w:r>
            <w:r>
              <w:rPr>
                <w:rFonts w:ascii="Liberation Serif" w:hAnsi="Liberation Serif"/>
              </w:rPr>
              <w:t>)</w:t>
            </w:r>
          </w:p>
        </w:tc>
        <w:tc>
          <w:tcPr>
            <w:tcW w:w="955" w:type="dxa"/>
            <w:tcBorders/>
            <w:shd w:fill="FFFFFF" w:val="clear"/>
          </w:tcPr>
          <w:p>
            <w:pPr>
              <w:pStyle w:val="TableContents"/>
              <w:spacing w:before="0" w:after="29"/>
              <w:jc w:val="center"/>
              <w:rPr>
                <w:rFonts w:ascii="Liberation Serif" w:hAnsi="Liberation Serif"/>
              </w:rPr>
            </w:pPr>
            <w:r>
              <w:rPr>
                <w:rFonts w:ascii="Liberation Serif" w:hAnsi="Liberation Serif"/>
              </w:rPr>
              <w:t>0.02</w:t>
            </w:r>
          </w:p>
        </w:tc>
        <w:tc>
          <w:tcPr>
            <w:tcW w:w="2950" w:type="dxa"/>
            <w:tcBorders/>
            <w:shd w:fill="FFFFFF" w:val="clear"/>
          </w:tcPr>
          <w:p>
            <w:pPr>
              <w:pStyle w:val="TableContents"/>
              <w:spacing w:before="0" w:after="200"/>
              <w:jc w:val="center"/>
              <w:rPr>
                <w:rFonts w:ascii="Liberation Serif" w:hAnsi="Liberation Serif"/>
              </w:rPr>
            </w:pPr>
            <w:r>
              <w:rPr>
                <w:rFonts w:ascii="Liberation Serif" w:hAnsi="Liberation Serif"/>
              </w:rPr>
              <w:t>0.03</w:t>
            </w:r>
          </w:p>
        </w:tc>
        <w:tc>
          <w:tcPr>
            <w:tcW w:w="1031" w:type="dxa"/>
            <w:tcBorders/>
            <w:shd w:fill="FFFFFF" w:val="clear"/>
          </w:tcPr>
          <w:p>
            <w:pPr>
              <w:pStyle w:val="TableContents"/>
              <w:spacing w:before="0" w:after="29"/>
              <w:jc w:val="center"/>
              <w:rPr>
                <w:rFonts w:ascii="Liberation Serif" w:hAnsi="Liberation Serif"/>
              </w:rPr>
            </w:pPr>
            <w:r>
              <w:rPr>
                <w:rFonts w:ascii="Liberation Serif" w:hAnsi="Liberation Serif"/>
              </w:rPr>
              <w:t>0.07</w:t>
            </w:r>
          </w:p>
        </w:tc>
        <w:tc>
          <w:tcPr>
            <w:tcW w:w="2201" w:type="dxa"/>
            <w:tcBorders/>
            <w:shd w:fill="FFFFFF" w:val="clear"/>
          </w:tcPr>
          <w:p>
            <w:pPr>
              <w:pStyle w:val="TableContents"/>
              <w:spacing w:before="0" w:after="0"/>
              <w:jc w:val="center"/>
              <w:rPr>
                <w:rFonts w:ascii="Liberation Serif" w:hAnsi="Liberation Serif"/>
              </w:rPr>
            </w:pPr>
            <w:r>
              <w:rPr>
                <w:rFonts w:ascii="Liberation Serif" w:hAnsi="Liberation Serif"/>
              </w:rPr>
              <w:t>0.15</w:t>
            </w:r>
          </w:p>
        </w:tc>
      </w:tr>
      <w:tr>
        <w:trPr>
          <w:trHeight w:val="756" w:hRule="atLeast"/>
        </w:trPr>
        <w:tc>
          <w:tcPr>
            <w:tcW w:w="4254" w:type="dxa"/>
            <w:tcBorders>
              <w:bottom w:val="single" w:sz="2" w:space="0" w:color="000001"/>
              <w:insideH w:val="single" w:sz="2" w:space="0" w:color="000001"/>
            </w:tcBorders>
            <w:shd w:fill="FFFFFF" w:val="clear"/>
          </w:tcPr>
          <w:p>
            <w:pPr>
              <w:pStyle w:val="TableContents"/>
              <w:spacing w:before="0" w:after="200"/>
              <w:rPr>
                <w:rFonts w:ascii="Liberation Serif" w:hAnsi="Liberation Serif"/>
              </w:rPr>
            </w:pPr>
            <w:r>
              <w:rPr>
                <w:rFonts w:ascii="Liberation Serif" w:hAnsi="Liberation Serif"/>
              </w:rPr>
              <w:t>Proportion of known introduction ranges predicted*</w:t>
            </w:r>
          </w:p>
        </w:tc>
        <w:tc>
          <w:tcPr>
            <w:tcW w:w="955" w:type="dxa"/>
            <w:tcBorders>
              <w:bottom w:val="single" w:sz="2" w:space="0" w:color="000001"/>
              <w:insideH w:val="single" w:sz="2" w:space="0" w:color="000001"/>
            </w:tcBorders>
            <w:shd w:fill="FFFFFF" w:val="clear"/>
          </w:tcPr>
          <w:p>
            <w:pPr>
              <w:pStyle w:val="TableContents"/>
              <w:spacing w:before="0" w:after="29"/>
              <w:jc w:val="center"/>
              <w:rPr>
                <w:rFonts w:ascii="Liberation Serif" w:hAnsi="Liberation Serif"/>
              </w:rPr>
            </w:pPr>
            <w:r>
              <w:rPr>
                <w:rFonts w:ascii="Liberation Serif" w:hAnsi="Liberation Serif"/>
              </w:rPr>
              <w:t>0.84</w:t>
            </w:r>
          </w:p>
        </w:tc>
        <w:tc>
          <w:tcPr>
            <w:tcW w:w="2950" w:type="dxa"/>
            <w:tcBorders>
              <w:bottom w:val="single" w:sz="2" w:space="0" w:color="000001"/>
              <w:insideH w:val="single" w:sz="2" w:space="0" w:color="000001"/>
            </w:tcBorders>
            <w:shd w:fill="FFFFFF" w:val="clear"/>
          </w:tcPr>
          <w:p>
            <w:pPr>
              <w:pStyle w:val="TableContents"/>
              <w:spacing w:before="0" w:after="0"/>
              <w:jc w:val="center"/>
              <w:rPr>
                <w:rFonts w:ascii="Liberation Serif" w:hAnsi="Liberation Serif"/>
              </w:rPr>
            </w:pPr>
            <w:r>
              <w:rPr>
                <w:rFonts w:ascii="Liberation Serif" w:hAnsi="Liberation Serif"/>
              </w:rPr>
              <w:t>0.23</w:t>
            </w:r>
          </w:p>
        </w:tc>
        <w:tc>
          <w:tcPr>
            <w:tcW w:w="1031" w:type="dxa"/>
            <w:tcBorders>
              <w:bottom w:val="single" w:sz="2" w:space="0" w:color="000001"/>
              <w:insideH w:val="single" w:sz="2" w:space="0" w:color="000001"/>
            </w:tcBorders>
            <w:shd w:fill="FFFFFF" w:val="clear"/>
          </w:tcPr>
          <w:p>
            <w:pPr>
              <w:pStyle w:val="TableContents"/>
              <w:spacing w:before="0" w:after="29"/>
              <w:jc w:val="center"/>
              <w:rPr>
                <w:rFonts w:ascii="Liberation Serif" w:hAnsi="Liberation Serif"/>
              </w:rPr>
            </w:pPr>
            <w:r>
              <w:rPr>
                <w:rFonts w:ascii="Liberation Serif" w:hAnsi="Liberation Serif"/>
              </w:rPr>
              <w:t>0.62</w:t>
            </w:r>
          </w:p>
        </w:tc>
        <w:tc>
          <w:tcPr>
            <w:tcW w:w="2201" w:type="dxa"/>
            <w:tcBorders>
              <w:bottom w:val="single" w:sz="2" w:space="0" w:color="000001"/>
              <w:insideH w:val="single" w:sz="2" w:space="0" w:color="000001"/>
            </w:tcBorders>
            <w:shd w:fill="FFFFFF" w:val="clear"/>
          </w:tcPr>
          <w:p>
            <w:pPr>
              <w:pStyle w:val="TableContents"/>
              <w:spacing w:before="0" w:after="0"/>
              <w:jc w:val="center"/>
              <w:rPr>
                <w:rFonts w:ascii="Liberation Serif" w:hAnsi="Liberation Serif"/>
              </w:rPr>
            </w:pPr>
            <w:r>
              <w:rPr>
                <w:rFonts w:ascii="Liberation Serif" w:hAnsi="Liberation Serif"/>
              </w:rPr>
              <w:t>0.41</w:t>
            </w:r>
          </w:p>
        </w:tc>
      </w:tr>
    </w:tbl>
    <w:p>
      <w:pPr>
        <w:pStyle w:val="TextBody"/>
        <w:rPr>
          <w:rFonts w:ascii="Liberation Serif" w:hAnsi="Liberation Serif"/>
        </w:rPr>
      </w:pPr>
      <w:r>
        <w:rPr>
          <w:rFonts w:ascii="Liberation Serif" w:hAnsi="Liberation Serif"/>
        </w:rPr>
        <w:t>* Introduction ranges were obtained from Lundgren et al. (2018) and the IUCN Red List of Threatened Species (IUCN 2019).</w:t>
      </w:r>
      <w:r>
        <w:br w:type="page"/>
      </w:r>
    </w:p>
    <w:p>
      <w:pPr>
        <w:pStyle w:val="TextBody"/>
        <w:rPr>
          <w:rFonts w:ascii="Liberation Serif" w:hAnsi="Liberation Serif"/>
        </w:rPr>
      </w:pPr>
      <w:r>
        <w:rPr>
          <w:rFonts w:ascii="Liberation Serif" w:hAnsi="Liberation Serif"/>
        </w:rPr>
      </w:r>
    </w:p>
    <w:p>
      <w:pPr>
        <w:pStyle w:val="FigurewithCaption"/>
        <w:rPr>
          <w:rFonts w:ascii="Liberation Serif" w:hAnsi="Liberation Serif"/>
        </w:rPr>
      </w:pPr>
      <w:r>
        <w:rPr>
          <w:rFonts w:ascii="Liberation Serif" w:hAnsi="Liberation Serif"/>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6400" cy="41148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86400" cy="4114800"/>
                    </a:xfrm>
                    <a:prstGeom prst="rect">
                      <a:avLst/>
                    </a:prstGeom>
                  </pic:spPr>
                </pic:pic>
              </a:graphicData>
            </a:graphic>
          </wp:anchor>
        </w:drawing>
      </w:r>
    </w:p>
    <w:p>
      <w:pPr>
        <w:pStyle w:val="ImageCaption"/>
        <w:bidi w:val="0"/>
        <w:spacing w:lineRule="auto" w:line="360"/>
        <w:rPr>
          <w:rFonts w:ascii="Liberation Serif" w:hAnsi="Liberation Serif"/>
        </w:rPr>
      </w:pPr>
      <w:r>
        <w:rPr>
          <w:rFonts w:ascii="Liberation Serif" w:hAnsi="Liberation Serif"/>
          <w:i w:val="false"/>
        </w:rPr>
        <w:t xml:space="preserve">Supplementary Figure 2: </w:t>
      </w:r>
      <w:r>
        <w:rPr>
          <w:rFonts w:ascii="Liberation Serif" w:hAnsi="Liberation Serif"/>
          <w:i w:val="false"/>
        </w:rPr>
        <w:t>Performance of maximum entropy (Maxent) species distribution models (SDMs).</w:t>
      </w:r>
      <w:r>
        <w:rPr>
          <w:rFonts w:ascii="Liberation Serif" w:hAnsi="Liberation Serif"/>
          <w:i w:val="false"/>
        </w:rPr>
        <w:t xml:space="preserve"> </w:t>
      </w:r>
      <w:r>
        <w:rPr>
          <w:rFonts w:ascii="Liberation Serif" w:hAnsi="Liberation Serif"/>
          <w:b/>
          <w:bCs/>
          <w:i w:val="false"/>
        </w:rPr>
        <w:t>a</w:t>
      </w:r>
      <w:r>
        <w:rPr>
          <w:rFonts w:ascii="Liberation Serif" w:hAnsi="Liberation Serif"/>
          <w:b/>
          <w:bCs/>
          <w:i w:val="false"/>
          <w:color w:val="00000A"/>
          <w:sz w:val="24"/>
        </w:rPr>
        <w:t>–c</w:t>
      </w:r>
      <w:r>
        <w:rPr>
          <w:rFonts w:ascii="Liberation Serif" w:hAnsi="Liberation Serif"/>
          <w:i w:val="false"/>
          <w:color w:val="00000A"/>
          <w:sz w:val="24"/>
        </w:rPr>
        <w:t xml:space="preserve">, </w:t>
      </w:r>
      <w:r>
        <w:rPr>
          <w:rFonts w:ascii="Liberation Serif" w:hAnsi="Liberation Serif"/>
          <w:i w:val="false"/>
        </w:rPr>
        <w:t>Histograms of the evaluation statistics for the Maxent SDMs. Predictive ability of SDMs is shown by both the Continuous Boyce Index (</w:t>
      </w:r>
      <w:r>
        <w:rPr>
          <w:rFonts w:ascii="Liberation Serif" w:hAnsi="Liberation Serif"/>
          <w:b/>
          <w:bCs/>
          <w:i w:val="false"/>
        </w:rPr>
        <w:t>a</w:t>
      </w:r>
      <w:r>
        <w:rPr>
          <w:rFonts w:ascii="Liberation Serif" w:hAnsi="Liberation Serif"/>
          <w:i w:val="false"/>
        </w:rPr>
        <w:t>) and by the Area Under the Curve (AUC) of the receiver operating curve (</w:t>
      </w:r>
      <w:r>
        <w:rPr>
          <w:rFonts w:ascii="Liberation Serif" w:hAnsi="Liberation Serif"/>
          <w:b/>
          <w:bCs/>
          <w:i w:val="false"/>
        </w:rPr>
        <w:t>b</w:t>
      </w:r>
      <w:r>
        <w:rPr>
          <w:rFonts w:ascii="Liberation Serif" w:hAnsi="Liberation Serif"/>
          <w:i w:val="false"/>
        </w:rPr>
        <w:t xml:space="preserve">). Model overfit is shown by the </w:t>
      </w:r>
      <w:r>
        <w:rPr>
          <w:rFonts w:ascii="Liberation Serif" w:hAnsi="Liberation Serif"/>
          <w:i w:val="false"/>
          <w:iCs/>
        </w:rPr>
        <w:t>O</w:t>
      </w:r>
      <w:r>
        <w:rPr>
          <w:rFonts w:ascii="Liberation Serif" w:hAnsi="Liberation Serif"/>
          <w:i w:val="false"/>
          <w:iCs/>
        </w:rPr>
        <w:t xml:space="preserve">mission </w:t>
      </w:r>
      <w:r>
        <w:rPr>
          <w:rFonts w:ascii="Liberation Serif" w:hAnsi="Liberation Serif"/>
          <w:i w:val="false"/>
          <w:iCs/>
        </w:rPr>
        <w:t>R</w:t>
      </w:r>
      <w:r>
        <w:rPr>
          <w:rFonts w:ascii="Liberation Serif" w:hAnsi="Liberation Serif"/>
          <w:i w:val="false"/>
          <w:iCs/>
        </w:rPr>
        <w:t xml:space="preserve">ate </w:t>
      </w:r>
      <w:r>
        <w:rPr>
          <w:rFonts w:ascii="Liberation Serif" w:hAnsi="Liberation Serif"/>
          <w:i w:val="false"/>
          <w:iCs/>
        </w:rPr>
        <w:t>M</w:t>
      </w:r>
      <w:r>
        <w:rPr>
          <w:rFonts w:ascii="Liberation Serif" w:hAnsi="Liberation Serif"/>
          <w:i w:val="false"/>
          <w:iCs/>
        </w:rPr>
        <w:t xml:space="preserve">inimum </w:t>
      </w:r>
      <w:r>
        <w:rPr>
          <w:rFonts w:ascii="Liberation Serif" w:hAnsi="Liberation Serif"/>
          <w:i w:val="false"/>
          <w:iCs/>
        </w:rPr>
        <w:t>T</w:t>
      </w:r>
      <w:r>
        <w:rPr>
          <w:rFonts w:ascii="Liberation Serif" w:hAnsi="Liberation Serif"/>
          <w:i w:val="false"/>
          <w:iCs/>
        </w:rPr>
        <w:t xml:space="preserve">raining </w:t>
      </w:r>
      <w:r>
        <w:rPr>
          <w:rFonts w:ascii="Liberation Serif" w:hAnsi="Liberation Serif"/>
          <w:i w:val="false"/>
          <w:iCs/>
        </w:rPr>
        <w:t>P</w:t>
      </w:r>
      <w:r>
        <w:rPr>
          <w:rFonts w:ascii="Liberation Serif" w:hAnsi="Liberation Serif"/>
          <w:i w:val="false"/>
          <w:iCs/>
        </w:rPr>
        <w:t>resence</w:t>
      </w:r>
      <w:r>
        <w:rPr>
          <w:rFonts w:ascii="Liberation Serif" w:hAnsi="Liberation Serif"/>
          <w:i w:val="false"/>
        </w:rPr>
        <w:t xml:space="preserve"> </w:t>
      </w:r>
      <w:r>
        <w:rPr>
          <w:rFonts w:ascii="Liberation Serif" w:hAnsi="Liberation Serif"/>
          <w:i w:val="false"/>
          <w:iCs w:val="false"/>
        </w:rPr>
        <w:t>(</w:t>
      </w:r>
      <w:r>
        <w:rPr>
          <w:rFonts w:ascii="Liberation Serif" w:hAnsi="Liberation Serif"/>
          <w:i w:val="false"/>
        </w:rPr>
        <w:t>OR</w:t>
      </w:r>
      <w:r>
        <w:rPr>
          <w:rFonts w:ascii="Liberation Serif" w:hAnsi="Liberation Serif"/>
          <w:i w:val="false"/>
          <w:vertAlign w:val="subscript"/>
        </w:rPr>
        <w:t>M</w:t>
      </w:r>
      <w:r>
        <w:rPr>
          <w:rFonts w:ascii="Liberation Serif" w:hAnsi="Liberation Serif"/>
          <w:i w:val="false"/>
          <w:vertAlign w:val="subscript"/>
        </w:rPr>
        <w:t>T</w:t>
      </w:r>
      <w:r>
        <w:rPr>
          <w:rFonts w:ascii="Liberation Serif" w:hAnsi="Liberation Serif"/>
          <w:i w:val="false"/>
          <w:vertAlign w:val="subscript"/>
        </w:rPr>
        <w:t>P</w:t>
      </w:r>
      <w:r>
        <w:rPr>
          <w:rFonts w:ascii="Liberation Serif" w:hAnsi="Liberation Serif"/>
          <w:i w:val="false"/>
          <w:position w:val="0"/>
          <w:sz w:val="24"/>
          <w:vertAlign w:val="baseline"/>
        </w:rPr>
        <w:t>;</w:t>
      </w:r>
      <w:r>
        <w:rPr>
          <w:rFonts w:ascii="Liberation Serif" w:hAnsi="Liberation Serif"/>
          <w:i w:val="false"/>
          <w:vertAlign w:val="subscript"/>
        </w:rPr>
        <w:t xml:space="preserve"> </w:t>
      </w:r>
      <w:r>
        <w:rPr>
          <w:rFonts w:ascii="Liberation Serif" w:hAnsi="Liberation Serif"/>
          <w:b/>
          <w:bCs/>
          <w:i w:val="false"/>
        </w:rPr>
        <w:t>c</w:t>
      </w:r>
      <w:r>
        <w:rPr>
          <w:rFonts w:ascii="Liberation Serif" w:hAnsi="Liberation Serif"/>
          <w:i w:val="false"/>
        </w:rPr>
        <w:t xml:space="preserve">). </w:t>
      </w:r>
      <w:r>
        <w:rPr>
          <w:rFonts w:ascii="Liberation Serif" w:hAnsi="Liberation Serif"/>
          <w:b/>
          <w:bCs/>
          <w:i w:val="false"/>
        </w:rPr>
        <w:t>d</w:t>
      </w:r>
      <w:r>
        <w:rPr>
          <w:rFonts w:ascii="Liberation Serif" w:hAnsi="Liberation Serif"/>
          <w:i w:val="false"/>
        </w:rPr>
        <w:t>,</w:t>
      </w:r>
      <w:r>
        <w:rPr>
          <w:rFonts w:ascii="Liberation Serif" w:hAnsi="Liberation Serif"/>
          <w:i w:val="false"/>
        </w:rPr>
        <w:t xml:space="preserve"> </w:t>
      </w:r>
      <w:r>
        <w:rPr>
          <w:rFonts w:ascii="Liberation Serif" w:hAnsi="Liberation Serif"/>
          <w:i w:val="false"/>
        </w:rPr>
        <w:t xml:space="preserve">Scatterplot showing </w:t>
      </w:r>
      <w:r>
        <w:rPr>
          <w:rFonts w:ascii="Liberation Serif" w:hAnsi="Liberation Serif"/>
          <w:i w:val="false"/>
        </w:rPr>
        <w:t xml:space="preserve">predictions of </w:t>
      </w:r>
      <w:r>
        <w:rPr>
          <w:rFonts w:ascii="Liberation Serif" w:hAnsi="Liberation Serif"/>
          <w:i w:val="false"/>
        </w:rPr>
        <w:t>known introduction ranges of mammals using Maxent SDMs</w:t>
      </w:r>
      <w:r>
        <w:rPr>
          <w:rFonts w:ascii="Liberation Serif" w:hAnsi="Liberation Serif"/>
          <w:i w:val="false"/>
        </w:rPr>
        <w:t xml:space="preserve">. </w:t>
      </w:r>
      <w:r>
        <w:rPr>
          <w:rFonts w:ascii="Liberation Serif" w:hAnsi="Liberation Serif"/>
          <w:i w:val="false"/>
        </w:rPr>
        <w:t xml:space="preserve">Species with fully predicted </w:t>
      </w:r>
      <w:r>
        <w:rPr>
          <w:rFonts w:ascii="Liberation Serif" w:hAnsi="Liberation Serif"/>
          <w:i w:val="false"/>
          <w:color w:val="00000A"/>
          <w:sz w:val="24"/>
        </w:rPr>
        <w:t>known</w:t>
      </w:r>
      <w:r>
        <w:rPr>
          <w:rFonts w:ascii="Liberation Serif" w:hAnsi="Liberation Serif"/>
          <w:i w:val="false"/>
        </w:rPr>
        <w:t xml:space="preserve"> introduction range are on the plane bisector (dashed line)</w:t>
      </w:r>
      <w:r>
        <w:rPr>
          <w:rFonts w:ascii="Liberation Serif" w:hAnsi="Liberation Serif"/>
          <w:i w:val="false"/>
        </w:rPr>
        <w:t>. Introduced ranges were from Lundgren et al. (2018; red circles) and the IUCN Red List of Threatened Species (IUCN  2019; black circles).</w:t>
      </w:r>
    </w:p>
    <w:p>
      <w:pPr>
        <w:pStyle w:val="ImageCaption"/>
        <w:spacing w:lineRule="auto" w:line="360"/>
        <w:rPr>
          <w:rFonts w:ascii="Liberation Serif" w:hAnsi="Liberation Serif"/>
        </w:rPr>
      </w:pPr>
      <w:r>
        <w:rPr>
          <w:rFonts w:ascii="Liberation Serif" w:hAnsi="Liberation Serif"/>
        </w:rPr>
      </w:r>
    </w:p>
    <w:p>
      <w:pPr>
        <w:pStyle w:val="ImageCaption"/>
        <w:rPr>
          <w:rFonts w:ascii="Liberation Serif" w:hAnsi="Liberation Serif"/>
        </w:rPr>
      </w:pPr>
      <w:r>
        <w:rPr>
          <w:rFonts w:ascii="Liberation Serif" w:hAnsi="Liberation Serif"/>
        </w:rPr>
        <w:drawing>
          <wp:inline distT="0" distB="0" distL="0" distR="0">
            <wp:extent cx="5334000" cy="4640580"/>
            <wp:effectExtent l="0" t="0" r="0" b="0"/>
            <wp:docPr id="3" name="Image2" descr="Diagram of selection crit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Diagram of selection criteria."/>
                    <pic:cNvPicPr>
                      <a:picLocks noChangeAspect="1" noChangeArrowheads="1"/>
                    </pic:cNvPicPr>
                  </pic:nvPicPr>
                  <pic:blipFill>
                    <a:blip r:embed="rId4"/>
                    <a:stretch>
                      <a:fillRect/>
                    </a:stretch>
                  </pic:blipFill>
                  <pic:spPr bwMode="auto">
                    <a:xfrm>
                      <a:off x="0" y="0"/>
                      <a:ext cx="5334000" cy="4640580"/>
                    </a:xfrm>
                    <a:prstGeom prst="rect">
                      <a:avLst/>
                    </a:prstGeom>
                  </pic:spPr>
                </pic:pic>
              </a:graphicData>
            </a:graphic>
          </wp:inline>
        </w:drawing>
      </w:r>
    </w:p>
    <w:p>
      <w:pPr>
        <w:pStyle w:val="ImageCaption"/>
        <w:rPr>
          <w:rFonts w:ascii="Liberation Serif" w:hAnsi="Liberation Serif"/>
        </w:rPr>
      </w:pPr>
      <w:r>
        <w:rPr>
          <w:rFonts w:ascii="Liberation Serif" w:hAnsi="Liberation Serif"/>
          <w:i w:val="false"/>
          <w:iCs/>
        </w:rPr>
        <w:t xml:space="preserve">Supplementary </w:t>
      </w:r>
      <w:commentRangeStart w:id="0"/>
      <w:commentRangeStart w:id="1"/>
      <w:r>
        <w:rPr>
          <w:rFonts w:ascii="Liberation Serif" w:hAnsi="Liberation Serif"/>
          <w:i w:val="false"/>
          <w:iCs/>
        </w:rPr>
        <w:t xml:space="preserve">Figure 3: </w:t>
      </w:r>
      <w:r>
        <w:rPr>
          <w:rFonts w:cs="Calibri" w:ascii="Liberation Serif" w:hAnsi="Liberation Serif"/>
          <w:i w:val="false"/>
          <w:iCs/>
        </w:rPr>
        <w:t xml:space="preserve">Schematics showing selection of functional analogues to replace extinct species for the trophic rewilding scenario. We show for A) the selection criteria for replacement of extinct species with functional analogues, and B) a worked example of selecting a functional analogue for the extinct </w:t>
      </w:r>
      <w:r>
        <w:rPr>
          <w:rFonts w:cs="Calibri" w:ascii="Liberation Serif" w:hAnsi="Liberation Serif"/>
          <w:iCs/>
        </w:rPr>
        <w:t>Hystrix kiangsenensis</w:t>
      </w:r>
      <w:r>
        <w:rPr>
          <w:rFonts w:cs="Calibri" w:ascii="Liberation Serif" w:hAnsi="Liberation Serif"/>
          <w:i w:val="false"/>
          <w:iCs/>
        </w:rPr>
        <w:t>. Note that exceptions to the selection criteria are made for Probescians, Felidae and Ursidae as mentioned in the main text and Supplementary Material.</w:t>
      </w:r>
    </w:p>
    <w:p>
      <w:pPr>
        <w:pStyle w:val="ImageCaption"/>
        <w:rPr>
          <w:rFonts w:ascii="Liberation Serif" w:hAnsi="Liberation Serif"/>
        </w:rPr>
      </w:pPr>
      <w:r>
        <w:rPr>
          <w:rFonts w:ascii="Liberation Serif" w:hAnsi="Liberation Serif"/>
        </w:rPr>
      </w:r>
      <w:commentRangeEnd w:id="1"/>
      <w:r>
        <w:commentReference w:id="1"/>
      </w:r>
      <w:commentRangeEnd w:id="0"/>
      <w:r>
        <w:commentReference w:id="0"/>
      </w:r>
      <w:r>
        <w:rPr>
          <w:rFonts w:ascii="Liberation Serif" w:hAnsi="Liberation Serif"/>
        </w:rPr>
      </w:r>
    </w:p>
    <w:p>
      <w:pPr>
        <w:pStyle w:val="TableCaption"/>
        <w:rPr>
          <w:rFonts w:ascii="Liberation Serif" w:hAnsi="Liberation Serif"/>
          <w:i w:val="false"/>
          <w:i w:val="false"/>
          <w:iCs/>
        </w:rPr>
      </w:pPr>
      <w:r>
        <w:rPr>
          <w:rFonts w:ascii="Liberation Serif" w:hAnsi="Liberation Serif"/>
          <w:i w:val="false"/>
          <w:iCs/>
        </w:rPr>
      </w:r>
      <w:r>
        <w:br w:type="page"/>
      </w:r>
    </w:p>
    <w:p>
      <w:pPr>
        <w:pStyle w:val="TableCaption"/>
        <w:rPr>
          <w:rFonts w:ascii="Liberation Serif" w:hAnsi="Liberation Serif"/>
          <w:i w:val="false"/>
          <w:i w:val="false"/>
          <w:iCs/>
        </w:rPr>
      </w:pPr>
      <w:r>
        <w:rPr>
          <w:rFonts w:ascii="Liberation Serif" w:hAnsi="Liberation Serif"/>
          <w:i w:val="false"/>
          <w:iCs/>
        </w:rPr>
      </w:r>
    </w:p>
    <w:p>
      <w:pPr>
        <w:pStyle w:val="TableCaption"/>
        <w:rPr>
          <w:rFonts w:ascii="Liberation Serif" w:hAnsi="Liberation Serif"/>
          <w:i w:val="false"/>
          <w:i w:val="false"/>
          <w:iCs/>
        </w:rPr>
      </w:pPr>
      <w:r>
        <w:rPr>
          <w:rFonts w:ascii="Liberation Serif" w:hAnsi="Liberation Serif"/>
          <w:i w:val="false"/>
          <w:i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21189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86400" cy="2118995"/>
                    </a:xfrm>
                    <a:prstGeom prst="rect">
                      <a:avLst/>
                    </a:prstGeom>
                  </pic:spPr>
                </pic:pic>
              </a:graphicData>
            </a:graphic>
          </wp:anchor>
        </w:drawing>
      </w:r>
    </w:p>
    <w:p>
      <w:pPr>
        <w:pStyle w:val="TableCaption"/>
        <w:bidi w:val="0"/>
        <w:spacing w:lineRule="auto" w:line="360"/>
        <w:rPr>
          <w:rFonts w:ascii="Liberation Serif" w:hAnsi="Liberation Serif"/>
        </w:rPr>
      </w:pPr>
      <w:r>
        <w:rPr>
          <w:rFonts w:ascii="Liberation Serif" w:hAnsi="Liberation Serif"/>
          <w:i w:val="false"/>
          <w:iCs/>
        </w:rPr>
        <w:t xml:space="preserve">Supplementary Figure 4: Example of a functional analogue rewilding range for the extinct species </w:t>
      </w:r>
      <w:r>
        <w:rPr>
          <w:rFonts w:ascii="Liberation Serif" w:hAnsi="Liberation Serif"/>
          <w:iCs/>
        </w:rPr>
        <w:t>Smilodon fatalis</w:t>
      </w:r>
      <w:r>
        <w:rPr>
          <w:rFonts w:ascii="Liberation Serif" w:hAnsi="Liberation Serif"/>
          <w:i w:val="false"/>
        </w:rPr>
        <w:t xml:space="preserve"> in the Nearctic realm. </w:t>
      </w:r>
      <w:r>
        <w:rPr>
          <w:rFonts w:ascii="Liberation Serif" w:hAnsi="Liberation Serif"/>
          <w:i w:val="false"/>
          <w:iCs w:val="false"/>
        </w:rPr>
        <w:t xml:space="preserve">Present-natural ranges </w:t>
      </w:r>
      <w:r>
        <w:rPr>
          <w:rFonts w:ascii="Liberation Serif" w:hAnsi="Liberation Serif"/>
          <w:i/>
          <w:iCs/>
        </w:rPr>
        <w:t>S. Fatalis</w:t>
      </w:r>
      <w:r>
        <w:rPr>
          <w:rFonts w:ascii="Liberation Serif" w:hAnsi="Liberation Serif"/>
          <w:i w:val="false"/>
          <w:iCs w:val="false"/>
        </w:rPr>
        <w:t xml:space="preserve"> </w:t>
      </w:r>
      <w:r>
        <w:rPr>
          <w:rFonts w:ascii="Liberation Serif" w:hAnsi="Liberation Serif"/>
          <w:i w:val="false"/>
          <w:iCs w:val="false"/>
        </w:rPr>
        <w:t xml:space="preserve">(green shade) represent counter-factual ranges estimated </w:t>
      </w:r>
      <w:r>
        <w:rPr>
          <w:rFonts w:ascii="Liberation Serif" w:hAnsi="Liberation Serif"/>
          <w:i w:val="false"/>
          <w:iCs w:val="false"/>
        </w:rPr>
        <w:t xml:space="preserve">for current climate </w:t>
      </w:r>
      <w:r>
        <w:rPr>
          <w:rFonts w:ascii="Liberation Serif" w:hAnsi="Liberation Serif"/>
          <w:i w:val="false"/>
          <w:iCs w:val="false"/>
        </w:rPr>
        <w:t xml:space="preserve">without anthropogenic pressure through time and were </w:t>
      </w:r>
      <w:r>
        <w:rPr>
          <w:rFonts w:ascii="Liberation Serif" w:hAnsi="Liberation Serif"/>
          <w:i w:val="false"/>
          <w:iCs w:val="false"/>
        </w:rPr>
        <w:t xml:space="preserve">from the PHYLACINE database (Faurby et al. 2018). The rewilding range of </w:t>
      </w:r>
      <w:r>
        <w:rPr>
          <w:rFonts w:ascii="Liberation Serif" w:hAnsi="Liberation Serif"/>
          <w:i w:val="false"/>
          <w:iCs w:val="false"/>
        </w:rPr>
        <w:t xml:space="preserve">the functional analogue </w:t>
      </w:r>
      <w:r>
        <w:rPr>
          <w:rFonts w:ascii="Liberation Serif" w:hAnsi="Liberation Serif"/>
          <w:i/>
          <w:iCs/>
        </w:rPr>
        <w:t>P</w:t>
      </w:r>
      <w:r>
        <w:rPr>
          <w:rFonts w:ascii="Liberation Serif" w:hAnsi="Liberation Serif"/>
          <w:i/>
          <w:iCs/>
        </w:rPr>
        <w:t>anthera</w:t>
      </w:r>
      <w:r>
        <w:rPr>
          <w:rFonts w:ascii="Liberation Serif" w:hAnsi="Liberation Serif"/>
          <w:i/>
          <w:iCs/>
        </w:rPr>
        <w:t xml:space="preserve"> leo</w:t>
      </w:r>
      <w:r>
        <w:rPr>
          <w:rFonts w:ascii="Liberation Serif" w:hAnsi="Liberation Serif"/>
          <w:i w:val="false"/>
          <w:iCs w:val="false"/>
        </w:rPr>
        <w:t xml:space="preserve"> </w:t>
      </w:r>
      <w:r>
        <w:rPr>
          <w:rFonts w:ascii="Liberation Serif" w:hAnsi="Liberation Serif"/>
          <w:i w:val="false"/>
          <w:iCs w:val="false"/>
        </w:rPr>
        <w:t xml:space="preserve">(blue shade) was obtained assessing its climatic suitability through </w:t>
      </w:r>
      <w:r>
        <w:rPr>
          <w:rFonts w:ascii="Liberation Serif" w:hAnsi="Liberation Serif"/>
          <w:i w:val="false"/>
          <w:iCs w:val="false"/>
        </w:rPr>
        <w:t xml:space="preserve">maximum entropy </w:t>
      </w:r>
      <w:r>
        <w:rPr>
          <w:rFonts w:ascii="Liberation Serif" w:hAnsi="Liberation Serif"/>
          <w:i w:val="false"/>
          <w:iCs w:val="false"/>
        </w:rPr>
        <w:t xml:space="preserve">species distribution models. In this example, </w:t>
      </w:r>
      <w:r>
        <w:rPr>
          <w:rFonts w:ascii="Liberation Serif" w:hAnsi="Liberation Serif"/>
          <w:i w:val="false"/>
          <w:iCs/>
        </w:rPr>
        <w:t>P. leo</w:t>
      </w:r>
      <w:r>
        <w:rPr>
          <w:rFonts w:ascii="Liberation Serif" w:hAnsi="Liberation Serif"/>
          <w:i w:val="false"/>
          <w:iCs w:val="false"/>
        </w:rPr>
        <w:t xml:space="preserve"> rewilding range (blue area) is limited by the climatic suitability of species and covers only a small proportion of the present-natural distribution of </w:t>
      </w:r>
      <w:r>
        <w:rPr>
          <w:rFonts w:ascii="Liberation Serif" w:hAnsi="Liberation Serif"/>
          <w:i w:val="false"/>
          <w:iCs/>
        </w:rPr>
        <w:t>S. fatalis</w:t>
      </w:r>
      <w:r>
        <w:rPr>
          <w:rFonts w:ascii="Liberation Serif" w:hAnsi="Liberation Serif"/>
          <w:i w:val="false"/>
        </w:rPr>
        <w:t>.</w:t>
      </w:r>
      <w:r>
        <w:br w:type="page"/>
      </w:r>
    </w:p>
    <w:p>
      <w:pPr>
        <w:pStyle w:val="TableCaption"/>
        <w:rPr>
          <w:rFonts w:ascii="Liberation Serif" w:hAnsi="Liberation Serif"/>
        </w:rPr>
      </w:pPr>
      <w:r>
        <w:rPr>
          <w:rFonts w:ascii="Liberation Serif" w:hAnsi="Liberation Serif"/>
          <w:i w:val="false"/>
          <w:iCs/>
        </w:rPr>
        <w:t>Supplementary Table 2</w:t>
      </w:r>
      <w:r>
        <w:rPr>
          <w:rFonts w:ascii="Liberation Serif" w:hAnsi="Liberation Serif"/>
          <w:i w:val="false"/>
          <w:iCs/>
        </w:rPr>
        <w:commentReference w:id="2"/>
      </w:r>
      <w:r>
        <w:rPr>
          <w:rFonts w:ascii="Liberation Serif" w:hAnsi="Liberation Serif"/>
          <w:i w:val="false"/>
          <w:iCs/>
        </w:rPr>
        <w:t xml:space="preserve">: </w:t>
      </w:r>
      <w:ins w:id="0" w:author="Unknown Author" w:date="2020-03-30T07:55:00Z">
        <w:r>
          <w:rPr>
            <w:rFonts w:ascii="Liberation Serif" w:hAnsi="Liberation Serif"/>
            <w:i w:val="false"/>
            <w:iCs/>
          </w:rPr>
          <w:t>List of the e</w:t>
        </w:r>
      </w:ins>
      <w:ins w:id="1" w:author="Unknown Author" w:date="2020-03-30T07:54:00Z">
        <w:r>
          <w:rPr>
            <w:rFonts w:ascii="Liberation Serif" w:hAnsi="Liberation Serif"/>
            <w:i w:val="false"/>
            <w:iCs/>
          </w:rPr>
          <w:t xml:space="preserve">xtinct species that were replaced by functional analogues in the </w:t>
        </w:r>
      </w:ins>
      <w:ins w:id="2" w:author="Unknown Author" w:date="2020-03-30T07:55:00Z">
        <w:r>
          <w:rPr>
            <w:rFonts w:ascii="Liberation Serif" w:hAnsi="Liberation Serif"/>
            <w:i w:val="false"/>
            <w:iCs/>
          </w:rPr>
          <w:t xml:space="preserve">focal biogeographic realm. </w:t>
        </w:r>
      </w:ins>
      <w:commentRangeStart w:id="3"/>
      <w:r>
        <w:rPr>
          <w:rFonts w:ascii="Liberation Serif" w:hAnsi="Liberation Serif"/>
          <w:i w:val="false"/>
          <w:iCs/>
        </w:rPr>
        <w:t>List of terrestrial mammals extinct during the Late Pleistocene and their functional analogues for trophic rewilding in each biogeographic realm.</w:t>
      </w:r>
      <w:commentRangeEnd w:id="3"/>
      <w:r>
        <w:commentReference w:id="3"/>
      </w:r>
      <w:r>
        <w:rPr>
          <w:rFonts w:ascii="Liberation Serif" w:hAnsi="Liberation Serif"/>
        </w:rPr>
      </w:r>
    </w:p>
    <w:tbl>
      <w:tblPr>
        <w:tblW w:w="11054" w:type="dxa"/>
        <w:jc w:val="left"/>
        <w:tblInd w:w="-1056" w:type="dxa"/>
        <w:tblBorders>
          <w:bottom w:val="single" w:sz="2" w:space="0" w:color="000001"/>
          <w:insideH w:val="single" w:sz="2" w:space="0" w:color="000001"/>
        </w:tblBorders>
        <w:tblCellMar>
          <w:top w:w="55" w:type="dxa"/>
          <w:left w:w="108" w:type="dxa"/>
          <w:bottom w:w="55" w:type="dxa"/>
          <w:right w:w="108" w:type="dxa"/>
        </w:tblCellMar>
      </w:tblPr>
      <w:tblGrid>
        <w:gridCol w:w="4141"/>
        <w:gridCol w:w="3681"/>
        <w:gridCol w:w="3232"/>
      </w:tblGrid>
      <w:tr>
        <w:trPr/>
        <w:tc>
          <w:tcPr>
            <w:tcW w:w="4141" w:type="dxa"/>
            <w:tcBorders>
              <w:bottom w:val="single" w:sz="2" w:space="0" w:color="000001"/>
              <w:insideH w:val="single" w:sz="2" w:space="0" w:color="000001"/>
            </w:tcBorders>
            <w:shd w:fill="FFFFFF" w:val="clear"/>
            <w:vAlign w:val="bottom"/>
          </w:tcPr>
          <w:p>
            <w:pPr>
              <w:pStyle w:val="Compact"/>
              <w:spacing w:before="36" w:after="36"/>
              <w:rPr>
                <w:rFonts w:ascii="Liberation Serif" w:hAnsi="Liberation Serif"/>
              </w:rPr>
            </w:pPr>
            <w:r>
              <w:rPr>
                <w:rFonts w:ascii="Liberation Serif" w:hAnsi="Liberation Serif"/>
              </w:rPr>
              <w:t>Extinct species</w:t>
            </w:r>
          </w:p>
        </w:tc>
        <w:tc>
          <w:tcPr>
            <w:tcW w:w="3681" w:type="dxa"/>
            <w:tcBorders>
              <w:bottom w:val="single" w:sz="2" w:space="0" w:color="000001"/>
              <w:insideH w:val="single" w:sz="2" w:space="0" w:color="000001"/>
            </w:tcBorders>
            <w:shd w:fill="FFFFFF" w:val="clear"/>
            <w:vAlign w:val="bottom"/>
          </w:tcPr>
          <w:p>
            <w:pPr>
              <w:pStyle w:val="Compact"/>
              <w:spacing w:before="36" w:after="36"/>
              <w:rPr>
                <w:rFonts w:ascii="Liberation Serif" w:hAnsi="Liberation Serif"/>
              </w:rPr>
            </w:pPr>
            <w:r>
              <w:rPr>
                <w:rFonts w:ascii="Liberation Serif" w:hAnsi="Liberation Serif"/>
              </w:rPr>
              <w:t>Functional analogues</w:t>
            </w:r>
          </w:p>
        </w:tc>
        <w:tc>
          <w:tcPr>
            <w:tcW w:w="3232" w:type="dxa"/>
            <w:tcBorders>
              <w:bottom w:val="single" w:sz="2" w:space="0" w:color="000001"/>
              <w:insideH w:val="single" w:sz="2" w:space="0" w:color="000001"/>
            </w:tcBorders>
            <w:shd w:fill="FFFFFF" w:val="clear"/>
            <w:vAlign w:val="bottom"/>
          </w:tcPr>
          <w:p>
            <w:pPr>
              <w:pStyle w:val="Compact"/>
              <w:spacing w:before="36" w:after="36"/>
              <w:rPr>
                <w:rFonts w:ascii="Liberation Serif" w:hAnsi="Liberation Serif"/>
              </w:rPr>
            </w:pPr>
            <w:r>
              <w:rPr>
                <w:rFonts w:ascii="Liberation Serif" w:hAnsi="Liberation Serif"/>
              </w:rPr>
              <w:t>Biogeographic realm</w:t>
            </w:r>
          </w:p>
        </w:tc>
      </w:tr>
      <w:tr>
        <w:trPr/>
        <w:tc>
          <w:tcPr>
            <w:tcW w:w="4141" w:type="dxa"/>
            <w:tcBorders>
              <w:top w:val="single" w:sz="2" w:space="0" w:color="000001"/>
            </w:tcBorders>
            <w:shd w:fill="FFFFFF" w:val="clear"/>
          </w:tcPr>
          <w:p>
            <w:pPr>
              <w:pStyle w:val="Compact"/>
              <w:spacing w:before="36" w:after="36"/>
              <w:rPr>
                <w:rFonts w:ascii="Liberation Serif" w:hAnsi="Liberation Serif"/>
                <w:i/>
                <w:i/>
                <w:iCs/>
              </w:rPr>
            </w:pPr>
            <w:r>
              <w:rPr>
                <w:rFonts w:ascii="Liberation Serif" w:hAnsi="Liberation Serif"/>
                <w:i/>
                <w:iCs/>
              </w:rPr>
              <w:t>Vombatus hacketti</w:t>
            </w:r>
          </w:p>
        </w:tc>
        <w:tc>
          <w:tcPr>
            <w:tcW w:w="3681" w:type="dxa"/>
            <w:tcBorders>
              <w:top w:val="single" w:sz="2" w:space="0" w:color="000001"/>
            </w:tcBorders>
            <w:shd w:fill="FFFFFF" w:val="clear"/>
          </w:tcPr>
          <w:p>
            <w:pPr>
              <w:pStyle w:val="Compact"/>
              <w:spacing w:before="36" w:after="36"/>
              <w:rPr>
                <w:rFonts w:ascii="Liberation Serif" w:hAnsi="Liberation Serif"/>
                <w:i/>
                <w:i/>
                <w:iCs/>
              </w:rPr>
            </w:pPr>
            <w:r>
              <w:rPr>
                <w:rFonts w:ascii="Liberation Serif" w:hAnsi="Liberation Serif"/>
                <w:i/>
                <w:iCs/>
              </w:rPr>
              <w:t>Lasiorhinus latifrons</w:t>
            </w:r>
          </w:p>
        </w:tc>
        <w:tc>
          <w:tcPr>
            <w:tcW w:w="3232" w:type="dxa"/>
            <w:tcBorders>
              <w:top w:val="single" w:sz="2" w:space="0" w:color="000001"/>
            </w:tcBorders>
            <w:shd w:fill="FFFFFF" w:val="clear"/>
          </w:tcPr>
          <w:p>
            <w:pPr>
              <w:pStyle w:val="Compact"/>
              <w:spacing w:before="36" w:after="36"/>
              <w:rPr>
                <w:rFonts w:ascii="Liberation Serif" w:hAnsi="Liberation Serif"/>
              </w:rPr>
            </w:pPr>
            <w:r>
              <w:rPr>
                <w:rFonts w:ascii="Liberation Serif" w:hAnsi="Liberation Serif"/>
              </w:rPr>
              <w:t>Australasia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Arctodus simus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Ursus arctos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Arctodus simus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Ursus arctos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Arctotherium wingei</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Ursus americanus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Tremarctos floridanus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Ursus americanus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Tremarctos floridanus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Ursus americanus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Ursus spelaeus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Ursus arctos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Palearctic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Catagonus stenocephalus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Pecari tajacu</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Muknalia minima</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Pecari tajacu</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Muknalia minima</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Pecari tajacu</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Tapirus augustus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Tapirus indicus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Indomalaya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Tapirus augustus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Tapirus indicus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Palearctic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Tapirus merriami</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Tapirus bairdii</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Tapirus rondoniensis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Tapirus terrestris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Tapirus veroensis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Tapirus bairdii</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Tapirus veroensis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Tapirus bairdii</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Kolpochoerus majus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Hylochoerus meinertzhageni</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Afrotropic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Metridiochoerus compactus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Phacochoerus africanus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Afrotropic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Sus bucculentus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Sus scrofa</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Indomalaya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Stegodon orientalis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Elephas maximus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Indomalaya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Stegodon orientalis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Elephas maximus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Palearctic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Stegodon trigonocephalus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Elephas maximus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Indomalaya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Elasmotherium sibiricum</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Ceratotherium simum</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Palearctic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Stephanorhinus kirchbergensis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Ceratotherium simum</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Indomalaya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Stephanorhinus kirchbergensis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Ceratotherium simum</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Palearctic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Petauroides ayamaruensis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Pseudochirulus canescens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Australasia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Petauroides ayamaruensis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Pseudochirulus schlegeli</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Australasia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Bettongia anhydra</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Bettongia lesueur</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Australasia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Bettongia pusilla</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Bettongia lesueur</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Australasia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Bettongia pusilla</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Bettongia penicillata</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Australasia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Potorous platyops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Potorous gilbertii</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Australasia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Perameles eremiana</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Perameles bougainville</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Australasia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Ochotona whartoni</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Ochotona alpina</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Neovison macrodon</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Neovison vison</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Conilurus albipes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Conilurus penicillatus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Australasia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Conilurus capricornensis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Conilurus penicillatus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Australasia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Notomys amplus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Notomys mitchellii</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Australasia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Notomys longicaudatus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Notomys mitchellii</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Australasia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Notomys macrotis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Notomys mitchellii</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Australasia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Notomys mordax</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Notomys alexis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Australasia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Notomys mordax</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Notomys aquilo</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Australasia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Notomys mordax</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Notomys fuscus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Australasia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Notomys robustus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Notomys fuscus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Australasia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Pseudomys glaucus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Pseudomys novaehollandiae</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Australasia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Pseudomys gouldii</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Pseudomys desertor</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Australasia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Brachyprotoma obtusata</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Conepatus leuconotus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Manis paleojavanica</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Smutsia gigantea</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Indomalaya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Mammut americanum</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Loxodonta africana</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Mammut americanum</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Loxodonta africana</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Lagorchestes asomatus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Lagorchestes hirsutus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Australasia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Macropus greyi</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Thylogale billardierii</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Australasia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Metasthenurus newtonae</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Macropus rufus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Australasia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Onychogalea lunata</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Petrogale lateralis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Australasia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Procoptodon browneorum</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Macropus giganteus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Australasia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Procoptodon gilli</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Macropus rufus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Australasia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Protemnodon hopei</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Macropus antilopinus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Australasia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Protemnodon hopei</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Macropus giganteus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Australasia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Protemnodon hopei</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Macropus rufus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Australasia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Protemnodon nombe</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Macropus giganteus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Australasia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Protemnodon tumbuna</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Macropus giganteus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Australasia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Simosthenurus maddocki</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Macropus giganteus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Australasia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Sthenurus andersoni</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Macropus rufus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Australasia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Thylogale christenseni</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Dorcopsulus vanheurni</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Australasia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Troposodon minor</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Macropus giganteus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Australasia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Wallabia kitcheneri</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Macropus fuliginosus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Australasia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Aztlanolagus agilis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Lepus californicus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Aztlanolagus agilis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Lepus californicus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Aztlanolagus agilis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Sylvilagus floridanus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Hystrix kiangsenensis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Hystrix brachyura</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Indomalaya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Hystrix kiangsenensis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Hystrix brachyura</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Palearctic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Hystrix refossa</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Hystrix indica</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Indomalaya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Hystrix refossa</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Hystrix indica</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Palearctic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Hexaprotodon sivalensis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Choeropsis liberiensis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Indomalaya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Cuvieronius hyodon</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Elephas maximus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Cuvieronius hyodon</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Loxodonta africana</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Notiomastodon platensis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Elephas maximus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Homotherium latidens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Panthera tigris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Palearctic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Homotherium serum</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Panthera onca</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Homotherium serum</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Panthera onca</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Leopardus amnicola</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Catopuma badia</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Leopardus amnicola</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Leopardus wiedii</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Miracinonyx trumani</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Puma concolor</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Panthera atrox</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Panthera tigris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Panthera atrox</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Panthera leo</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Panthera spelaea</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Panthera tigris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Panthera spelaea</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Panthera tigris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Palearctic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Smilodon fatalis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Panthera tigris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Smilodon fatalis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Panthera leo</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Smilodon populator</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Panthera leo</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Smilodon populator</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Panthera tigris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Equus francisci</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Equus ferus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Equus francisci</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Equus ferus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Equus hydruntinus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Equus ferus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Palearctic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Equus ovodovi</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Equus ferus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Palearctic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Hippidion devillei</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Equus ferus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Hippidion principale</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Equus quagga</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Elephas iolensis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Loxodonta africana</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Afrotropic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Elephas iolensis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Loxodonta africana</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Palearctic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Elephas namadicus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Elephas maximus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Indomalaya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Elephas namadicus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Elephas maximus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Palearctic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Elephas naumanii</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Elephas maximus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Indomalaya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Elephas naumanii</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Elephas maximus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Palearctic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Mammuthus columbi</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Elephas maximus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Mammuthus columbi</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Elephas maximus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Mammuthus primigenius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Elephas maximus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Indomalaya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Mammuthus primigenius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Elephas maximus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Mammuthus primigenius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Elephas maximus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Palearctic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Cryptonanus ignitus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Thylamys venustus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Dasypus bellus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Dasypus kappleri</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Dasypus bellus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Dasypus kappleri</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Lagostomus crassus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Lagostomus maximus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Agalmaceros blicki</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Odocoileus virginianus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Cervalces scotti</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Alces alces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Haploidoceros mediterraneus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Cervus elaphus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Palearctic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Megaloceros giganteus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Alces alces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Palearctic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Morenelaphus brachyceros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Ozotoceros bezoarticus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Navahoceros fricki</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Odocoileus virginianus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Navahoceros fricki</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Odocoileus virginianus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Paraceros fragilis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Ozotoceros bezoarticus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Rucervus schomburgki</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Rucervus eldii</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Indomalaya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Sangamona fugitiva</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Cervus canadensis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Sinomegaceros ordosianus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Alces alces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Palearctic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Sinomegaceros yabei</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Alces alces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Indomalaya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Sinomegaceros yabei</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Alces alces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Palearctic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Neochoerus aesopi</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Hydrochoerus hydrochaeris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Neochoerus aesopi</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Hydrochoerus hydrochaeris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Canis dirus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Canis lupus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Canis dirus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Canis lupus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Dusicyon avus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Lycalopex griseus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Protocyon troglodytes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Chrysocyon brachyurus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Theriodictis tarijensis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Chrysocyon brachyurus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Camelops hesternus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Camelus ferus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Camelops hesternus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Camelus dromedarius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Hemiauchenia macrocephala</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Lama guanicoe</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Hemiauchenia macrocephala</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Lama guanicoe</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Hemiauchenia paradoxa</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Camelus dromedarius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Palaeolama major</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Camelus dromedarius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Palaeolama mirifica</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Lama guanicoe</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Palaeolama mirifica</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Lama guanicoe</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Palaeolama mirifica</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Vicugna vicugna</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Palaeolama weddeli</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Camelus dromedarius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Antidorcas australis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Pelea capreolus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Afrotropic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Antidorcas bondi</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Sylvicapra grimmia</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Afrotropic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Bootherium bombifrons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Connochaetes taurinus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Bubalus palaeokerabau</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Bos javanicus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Indomalaya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CapriniGen spA</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Tragelaphus scriptus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Afrotropic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Damaliscus hypsodon</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Tragelaphus scriptus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Afrotropic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Damaliscus niro</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Alcelaphus buselaphus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Afrotropic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Euceratherium collinum</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Bison bison</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Euceratherium collinum</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Bison bison</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Gazella atlantica</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Ammotragus lervia</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Palearctic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Gazella bilkis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Capricornis crispus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Afrotropic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Gazella bilkis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Naemorhedus caudatus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Afrotropic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Gazella bilkis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Procapra gutturosa</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Afrotropic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Gazella bilkis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Procapra przewalskii</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Afrotropic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Gazella bilkis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Eudorcas albonotata</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Palearctic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Gazella saudiya</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Gazella gazella</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Afrotropic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Gazella saudiya</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Gazella gazella</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Palearctic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Gazella tingitana</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Gazella cuvieri</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Palearctic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Hemitragus cedrensis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Capra pyrenaica</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Palearctic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Hippotragus leucophaeus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Alcelaphus buselaphus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Afrotropic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Hippotragus leucophaeus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Damaliscus pygargus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Afrotropic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Megalotragus priscus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Alcelaphus buselaphus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Afrotropic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Megalovis guangxiensis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Pseudois nayaur</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Indomalaya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Megalovis guangxiensis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Pseudois nayaur</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Palearctic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Oreamnos harringtoni</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Ovis canadensis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Oreamnos harringtoni</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Ovis canadensis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Pelorovis antiquus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Bos primigenius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Palearctic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Rusingoryx atopocranion</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Kobus ellipsiprymnus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Afrotropic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Sivacobus sankaliai</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Capricornis thar</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Indomalaya</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Sivacobus sankaliai</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Capricornis thar</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Palearctic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Soergelia minor</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Capra sibirica</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Palearctic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Spirocerus kiakhtensis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Bos primigenius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Palearctic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Caipora bambuiorum</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Brachyteles arachnoides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Protopithecus brasiliensis</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Brachyteles arachnoides</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Stockoceros conklingi</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Antilocapra americana</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Nearctic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Stockoceros conklingi</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Antilocapra americana</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Neotropic</w:t>
            </w:r>
          </w:p>
        </w:tc>
      </w:tr>
      <w:tr>
        <w:trPr/>
        <w:tc>
          <w:tcPr>
            <w:tcW w:w="4141" w:type="dxa"/>
            <w:tcBorders/>
            <w:shd w:fill="FFFFFF" w:val="clear"/>
          </w:tcPr>
          <w:p>
            <w:pPr>
              <w:pStyle w:val="Compact"/>
              <w:spacing w:before="36" w:after="36"/>
              <w:rPr>
                <w:rFonts w:ascii="Liberation Serif" w:hAnsi="Liberation Serif"/>
                <w:i/>
                <w:i/>
                <w:iCs/>
              </w:rPr>
            </w:pPr>
            <w:r>
              <w:rPr>
                <w:rFonts w:ascii="Liberation Serif" w:hAnsi="Liberation Serif"/>
                <w:i/>
                <w:iCs/>
              </w:rPr>
              <w:t>Tetrameryx shuleri</w:t>
            </w:r>
          </w:p>
        </w:tc>
        <w:tc>
          <w:tcPr>
            <w:tcW w:w="3681" w:type="dxa"/>
            <w:tcBorders/>
            <w:shd w:fill="FFFFFF" w:val="clear"/>
          </w:tcPr>
          <w:p>
            <w:pPr>
              <w:pStyle w:val="Compact"/>
              <w:spacing w:before="36" w:after="36"/>
              <w:rPr>
                <w:rFonts w:ascii="Liberation Serif" w:hAnsi="Liberation Serif"/>
                <w:i/>
                <w:i/>
                <w:iCs/>
              </w:rPr>
            </w:pPr>
            <w:r>
              <w:rPr>
                <w:rFonts w:ascii="Liberation Serif" w:hAnsi="Liberation Serif"/>
                <w:i/>
                <w:iCs/>
              </w:rPr>
              <w:t>Antilocapra americana</w:t>
            </w:r>
          </w:p>
        </w:tc>
        <w:tc>
          <w:tcPr>
            <w:tcW w:w="3232" w:type="dxa"/>
            <w:tcBorders/>
            <w:shd w:fill="FFFFFF" w:val="clear"/>
          </w:tcPr>
          <w:p>
            <w:pPr>
              <w:pStyle w:val="Compact"/>
              <w:spacing w:before="36" w:after="36"/>
              <w:rPr>
                <w:rFonts w:ascii="Liberation Serif" w:hAnsi="Liberation Serif"/>
              </w:rPr>
            </w:pPr>
            <w:r>
              <w:rPr>
                <w:rFonts w:ascii="Liberation Serif" w:hAnsi="Liberation Serif"/>
              </w:rPr>
              <w:t>Nearctic</w:t>
            </w:r>
          </w:p>
        </w:tc>
      </w:tr>
      <w:tr>
        <w:trPr/>
        <w:tc>
          <w:tcPr>
            <w:tcW w:w="4141" w:type="dxa"/>
            <w:tcBorders>
              <w:bottom w:val="single" w:sz="2" w:space="0" w:color="000001"/>
              <w:insideH w:val="single" w:sz="2" w:space="0" w:color="000001"/>
            </w:tcBorders>
            <w:shd w:fill="FFFFFF" w:val="clear"/>
          </w:tcPr>
          <w:p>
            <w:pPr>
              <w:pStyle w:val="Compact"/>
              <w:spacing w:before="36" w:after="36"/>
              <w:rPr>
                <w:rFonts w:ascii="Liberation Serif" w:hAnsi="Liberation Serif"/>
                <w:i/>
                <w:i/>
                <w:iCs/>
              </w:rPr>
            </w:pPr>
            <w:r>
              <w:rPr>
                <w:rFonts w:ascii="Liberation Serif" w:hAnsi="Liberation Serif"/>
                <w:i/>
                <w:iCs/>
              </w:rPr>
              <w:t>Tetrameryx shuleri</w:t>
            </w:r>
          </w:p>
        </w:tc>
        <w:tc>
          <w:tcPr>
            <w:tcW w:w="3681" w:type="dxa"/>
            <w:tcBorders>
              <w:bottom w:val="single" w:sz="2" w:space="0" w:color="000001"/>
              <w:insideH w:val="single" w:sz="2" w:space="0" w:color="000001"/>
            </w:tcBorders>
            <w:shd w:fill="FFFFFF" w:val="clear"/>
          </w:tcPr>
          <w:p>
            <w:pPr>
              <w:pStyle w:val="Compact"/>
              <w:spacing w:before="36" w:after="36"/>
              <w:rPr>
                <w:rFonts w:ascii="Liberation Serif" w:hAnsi="Liberation Serif"/>
                <w:i/>
                <w:i/>
                <w:iCs/>
              </w:rPr>
            </w:pPr>
            <w:r>
              <w:rPr>
                <w:rFonts w:ascii="Liberation Serif" w:hAnsi="Liberation Serif"/>
                <w:i/>
                <w:iCs/>
              </w:rPr>
              <w:t>Antilocapra americana</w:t>
            </w:r>
          </w:p>
        </w:tc>
        <w:tc>
          <w:tcPr>
            <w:tcW w:w="3232" w:type="dxa"/>
            <w:tcBorders>
              <w:bottom w:val="single" w:sz="2" w:space="0" w:color="000001"/>
              <w:insideH w:val="single" w:sz="2" w:space="0" w:color="000001"/>
            </w:tcBorders>
            <w:shd w:fill="FFFFFF" w:val="clear"/>
          </w:tcPr>
          <w:p>
            <w:pPr>
              <w:pStyle w:val="Compact"/>
              <w:spacing w:before="36" w:after="36"/>
              <w:rPr>
                <w:rFonts w:ascii="Liberation Serif" w:hAnsi="Liberation Serif"/>
              </w:rPr>
            </w:pPr>
            <w:r>
              <w:rPr>
                <w:rFonts w:ascii="Liberation Serif" w:hAnsi="Liberation Serif"/>
              </w:rPr>
              <w:t>Neotropic</w:t>
            </w:r>
          </w:p>
        </w:tc>
      </w:tr>
    </w:tbl>
    <w:p>
      <w:pPr>
        <w:pStyle w:val="TextBody"/>
        <w:rPr>
          <w:rFonts w:ascii="Liberation Serif" w:hAnsi="Liberation Serif"/>
        </w:rPr>
      </w:pPr>
      <w:r>
        <w:rPr>
          <w:rFonts w:ascii="Liberation Serif" w:hAnsi="Liberation Serif"/>
        </w:rPr>
      </w:r>
    </w:p>
    <w:p>
      <w:pPr>
        <w:pStyle w:val="Heading1"/>
        <w:rPr>
          <w:rFonts w:ascii="Liberation Serif" w:hAnsi="Liberation Serif"/>
        </w:rPr>
      </w:pPr>
      <w:r>
        <w:rPr>
          <w:rFonts w:ascii="Liberation Serif" w:hAnsi="Liberation Serif"/>
        </w:rPr>
      </w:r>
      <w:r>
        <w:br w:type="page"/>
      </w:r>
    </w:p>
    <w:p>
      <w:pPr>
        <w:pStyle w:val="Normal"/>
        <w:bidi w:val="0"/>
        <w:rPr>
          <w:rFonts w:ascii="Liberation Serif" w:hAnsi="Liberation Serif"/>
        </w:rPr>
      </w:pPr>
      <w:commentRangeStart w:id="4"/>
      <w:r>
        <w:rPr>
          <w:rFonts w:ascii="Liberation Serif" w:hAnsi="Liberation Serif"/>
        </w:rPr>
        <w:t>Supplementary Table 3: Average proportion</w:t>
      </w:r>
      <w:ins w:id="3" w:author="Unknown Author" w:date="2020-03-30T07:58:00Z">
        <w:r>
          <w:rPr>
            <w:rFonts w:ascii="Liberation Serif" w:hAnsi="Liberation Serif"/>
          </w:rPr>
          <w:t>s</w:t>
        </w:r>
      </w:ins>
      <w:ins w:id="4" w:author="Unknown Author" w:date="2020-03-30T07:57:00Z">
        <w:r>
          <w:rPr>
            <w:rFonts w:ascii="Liberation Serif" w:hAnsi="Liberation Serif"/>
          </w:rPr>
          <w:t xml:space="preserve"> </w:t>
        </w:r>
      </w:ins>
      <w:ins w:id="5" w:author="Unknown Author" w:date="2020-03-30T07:57:00Z">
        <w:r>
          <w:rPr>
            <w:rFonts w:ascii="Liberation Serif" w:hAnsi="Liberation Serif"/>
          </w:rPr>
          <w:t>from the reconstructed food webs</w:t>
        </w:r>
      </w:ins>
      <w:r>
        <w:rPr>
          <w:rFonts w:ascii="Liberation Serif" w:hAnsi="Liberation Serif"/>
        </w:rPr>
        <w:t xml:space="preserve"> of the number of species per trophic level for current and rewilding scenario respect to the present-natural</w:t>
      </w:r>
      <w:ins w:id="6" w:author="Unknown Author" w:date="2020-03-30T07:56:00Z">
        <w:r>
          <w:rPr>
            <w:rFonts w:ascii="Liberation Serif" w:hAnsi="Liberation Serif"/>
          </w:rPr>
          <w:t xml:space="preserve"> </w:t>
        </w:r>
      </w:ins>
      <w:ins w:id="7" w:author="Unknown Author" w:date="2020-03-30T07:56:00Z">
        <w:r>
          <w:rPr>
            <w:rFonts w:ascii="Liberation Serif" w:hAnsi="Liberation Serif"/>
          </w:rPr>
          <w:t>in protected areas ≥ 5,000 km</w:t>
        </w:r>
      </w:ins>
      <w:ins w:id="8" w:author="Unknown Author" w:date="2020-03-30T07:56:00Z">
        <w:r>
          <w:rPr>
            <w:rFonts w:ascii="Liberation Serif" w:hAnsi="Liberation Serif"/>
            <w:vertAlign w:val="superscript"/>
          </w:rPr>
          <w:t>2</w:t>
        </w:r>
      </w:ins>
      <w:ins w:id="9" w:author="Unknown Author" w:date="2020-03-30T07:56:00Z">
        <w:r>
          <w:rPr>
            <w:rFonts w:ascii="Liberation Serif" w:hAnsi="Liberation Serif"/>
            <w:position w:val="0"/>
            <w:sz w:val="24"/>
            <w:vertAlign w:val="baseline"/>
          </w:rPr>
          <w:t xml:space="preserve"> with IUCN management status I-II and in </w:t>
        </w:r>
      </w:ins>
      <w:ins w:id="10" w:author="Unknown Author" w:date="2020-03-30T07:56:00Z">
        <w:r>
          <w:rPr>
            <w:rFonts w:ascii="Liberation Serif" w:hAnsi="Liberation Serif"/>
          </w:rPr>
          <w:t xml:space="preserve">random areas </w:t>
        </w:r>
      </w:ins>
      <w:ins w:id="11" w:author="Unknown Author" w:date="2020-03-30T07:57:00Z">
        <w:r>
          <w:rPr>
            <w:rFonts w:ascii="Liberation Serif" w:hAnsi="Liberation Serif"/>
          </w:rPr>
          <w:t>≥ 5,000 km</w:t>
        </w:r>
      </w:ins>
      <w:ins w:id="12" w:author="Unknown Author" w:date="2020-03-30T07:57:00Z">
        <w:r>
          <w:rPr>
            <w:rFonts w:ascii="Liberation Serif" w:hAnsi="Liberation Serif"/>
            <w:vertAlign w:val="superscript"/>
          </w:rPr>
          <w:t>2</w:t>
        </w:r>
      </w:ins>
      <w:r>
        <w:rPr>
          <w:rFonts w:ascii="Liberation Serif" w:hAnsi="Liberation Serif"/>
        </w:rPr>
        <w:t>.</w:t>
      </w:r>
      <w:commentRangeEnd w:id="4"/>
      <w:r>
        <w:commentReference w:id="4"/>
      </w:r>
      <w:r>
        <w:rPr>
          <w:rFonts w:ascii="Liberation Serif" w:hAnsi="Liberation Serif"/>
        </w:rPr>
      </w:r>
    </w:p>
    <w:tbl>
      <w:tblPr>
        <w:tblW w:w="8913" w:type="dxa"/>
        <w:jc w:val="left"/>
        <w:tblInd w:w="-195" w:type="dxa"/>
        <w:tblBorders>
          <w:bottom w:val="single" w:sz="2" w:space="0" w:color="000001"/>
          <w:insideH w:val="single" w:sz="2" w:space="0" w:color="000001"/>
        </w:tblBorders>
        <w:tblCellMar>
          <w:top w:w="55" w:type="dxa"/>
          <w:left w:w="55" w:type="dxa"/>
          <w:bottom w:w="55" w:type="dxa"/>
          <w:right w:w="55" w:type="dxa"/>
        </w:tblCellMar>
      </w:tblPr>
      <w:tblGrid>
        <w:gridCol w:w="2975"/>
        <w:gridCol w:w="2962"/>
        <w:gridCol w:w="2976"/>
      </w:tblGrid>
      <w:tr>
        <w:trPr/>
        <w:tc>
          <w:tcPr>
            <w:tcW w:w="2975" w:type="dxa"/>
            <w:tcBorders>
              <w:bottom w:val="single" w:sz="2" w:space="0" w:color="000001"/>
              <w:insideH w:val="single" w:sz="2" w:space="0" w:color="000001"/>
            </w:tcBorders>
            <w:shd w:fill="FFFFFF" w:val="clear"/>
          </w:tcPr>
          <w:p>
            <w:pPr>
              <w:pStyle w:val="TableContents"/>
              <w:spacing w:lineRule="auto" w:line="360" w:before="0" w:after="0"/>
              <w:rPr>
                <w:rFonts w:ascii="Liberation Serif" w:hAnsi="Liberation Serif"/>
                <w:b/>
                <w:b/>
                <w:bCs/>
                <w:sz w:val="20"/>
                <w:szCs w:val="20"/>
              </w:rPr>
            </w:pPr>
            <w:r>
              <w:rPr>
                <w:rFonts w:ascii="Liberation Serif" w:hAnsi="Liberation Serif"/>
                <w:b/>
                <w:bCs/>
                <w:sz w:val="20"/>
                <w:szCs w:val="20"/>
              </w:rPr>
              <w:t>Trophic level</w:t>
            </w:r>
          </w:p>
        </w:tc>
        <w:tc>
          <w:tcPr>
            <w:tcW w:w="2962" w:type="dxa"/>
            <w:tcBorders>
              <w:bottom w:val="single" w:sz="2" w:space="0" w:color="000001"/>
              <w:insideH w:val="single" w:sz="2" w:space="0" w:color="000001"/>
            </w:tcBorders>
            <w:shd w:fill="FFFFFF" w:val="clear"/>
          </w:tcPr>
          <w:p>
            <w:pPr>
              <w:pStyle w:val="TableContents"/>
              <w:spacing w:lineRule="auto" w:line="360" w:before="0" w:after="0"/>
              <w:jc w:val="center"/>
              <w:rPr>
                <w:rFonts w:ascii="Liberation Serif" w:hAnsi="Liberation Serif"/>
                <w:b/>
                <w:b/>
                <w:bCs/>
                <w:sz w:val="20"/>
                <w:szCs w:val="20"/>
              </w:rPr>
            </w:pPr>
            <w:r>
              <w:rPr>
                <w:rFonts w:ascii="Liberation Serif" w:hAnsi="Liberation Serif"/>
                <w:b/>
                <w:bCs/>
                <w:sz w:val="20"/>
                <w:szCs w:val="20"/>
              </w:rPr>
              <w:t>Current / present-natural</w:t>
            </w:r>
          </w:p>
        </w:tc>
        <w:tc>
          <w:tcPr>
            <w:tcW w:w="2976" w:type="dxa"/>
            <w:tcBorders>
              <w:bottom w:val="single" w:sz="2" w:space="0" w:color="000001"/>
              <w:insideH w:val="single" w:sz="2" w:space="0" w:color="000001"/>
            </w:tcBorders>
            <w:shd w:fill="FFFFFF" w:val="clear"/>
          </w:tcPr>
          <w:p>
            <w:pPr>
              <w:pStyle w:val="TableContents"/>
              <w:spacing w:lineRule="auto" w:line="360" w:before="0" w:after="0"/>
              <w:jc w:val="center"/>
              <w:rPr>
                <w:rFonts w:ascii="Liberation Serif" w:hAnsi="Liberation Serif"/>
                <w:b/>
                <w:b/>
                <w:bCs/>
                <w:sz w:val="20"/>
                <w:szCs w:val="20"/>
              </w:rPr>
            </w:pPr>
            <w:r>
              <w:rPr>
                <w:rFonts w:ascii="Liberation Serif" w:hAnsi="Liberation Serif"/>
                <w:b/>
                <w:bCs/>
                <w:sz w:val="20"/>
                <w:szCs w:val="20"/>
              </w:rPr>
              <w:t>Rewilding / present-natural</w:t>
            </w:r>
          </w:p>
        </w:tc>
      </w:tr>
      <w:tr>
        <w:trPr/>
        <w:tc>
          <w:tcPr>
            <w:tcW w:w="8913" w:type="dxa"/>
            <w:gridSpan w:val="3"/>
            <w:tcBorders>
              <w:top w:val="single" w:sz="2" w:space="0" w:color="000001"/>
            </w:tcBorders>
            <w:shd w:fill="FFFFFF" w:val="clear"/>
          </w:tcPr>
          <w:p>
            <w:pPr>
              <w:pStyle w:val="TableContents"/>
              <w:spacing w:lineRule="auto" w:line="360" w:before="0" w:after="0"/>
              <w:rPr>
                <w:rFonts w:ascii="Liberation Serif" w:hAnsi="Liberation Serif"/>
                <w:b/>
                <w:b/>
                <w:bCs/>
                <w:sz w:val="20"/>
                <w:szCs w:val="20"/>
              </w:rPr>
            </w:pPr>
            <w:r>
              <w:rPr>
                <w:rFonts w:ascii="Liberation Serif" w:hAnsi="Liberation Serif"/>
                <w:b/>
                <w:bCs/>
                <w:sz w:val="20"/>
                <w:szCs w:val="20"/>
              </w:rPr>
              <w:t>Protected areas</w:t>
            </w:r>
          </w:p>
        </w:tc>
      </w:tr>
      <w:tr>
        <w:trPr>
          <w:trHeight w:val="468" w:hRule="atLeast"/>
        </w:trPr>
        <w:tc>
          <w:tcPr>
            <w:tcW w:w="297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Megacarnivores (≥ 100 kg)</w:t>
            </w:r>
          </w:p>
        </w:tc>
        <w:tc>
          <w:tcPr>
            <w:tcW w:w="2962" w:type="dxa"/>
            <w:tcBorders/>
            <w:shd w:fill="FFFFFF" w:val="clear"/>
          </w:tcPr>
          <w:p>
            <w:pPr>
              <w:pStyle w:val="Normal"/>
              <w:spacing w:lineRule="auto" w:line="360" w:before="0" w:after="0"/>
              <w:jc w:val="center"/>
              <w:rPr>
                <w:rFonts w:ascii="Liberation Serif" w:hAnsi="Liberation Serif"/>
                <w:sz w:val="20"/>
                <w:szCs w:val="20"/>
              </w:rPr>
            </w:pPr>
            <w:r>
              <w:rPr>
                <w:rFonts w:ascii="Liberation Serif" w:hAnsi="Liberation Serif"/>
                <w:sz w:val="20"/>
                <w:szCs w:val="20"/>
              </w:rPr>
              <w:t>0.29</w:t>
            </w:r>
          </w:p>
        </w:tc>
        <w:tc>
          <w:tcPr>
            <w:tcW w:w="2976"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0.53</w:t>
            </w:r>
          </w:p>
        </w:tc>
      </w:tr>
      <w:tr>
        <w:trPr>
          <w:trHeight w:val="468" w:hRule="atLeast"/>
        </w:trPr>
        <w:tc>
          <w:tcPr>
            <w:tcW w:w="2975" w:type="dxa"/>
            <w:tcBorders/>
            <w:shd w:fill="FFFFFF" w:val="clear"/>
          </w:tcPr>
          <w:p>
            <w:pPr>
              <w:pStyle w:val="TableContents"/>
              <w:spacing w:lineRule="auto" w:line="360" w:before="0" w:after="0"/>
              <w:rPr>
                <w:rFonts w:ascii="Liberation Serif" w:hAnsi="Liberation Serif"/>
              </w:rPr>
            </w:pPr>
            <w:r>
              <w:rPr>
                <w:rFonts w:ascii="Liberation Serif" w:hAnsi="Liberation Serif"/>
                <w:sz w:val="20"/>
                <w:szCs w:val="20"/>
              </w:rPr>
              <w:t>Megaherbivores (</w:t>
            </w:r>
            <w:r>
              <w:rPr>
                <w:rFonts w:ascii="Liberation Serif" w:hAnsi="Liberation Serif"/>
                <w:bCs/>
                <w:sz w:val="20"/>
                <w:szCs w:val="20"/>
              </w:rPr>
              <w:t xml:space="preserve">≥ </w:t>
            </w:r>
            <w:r>
              <w:rPr>
                <w:rFonts w:ascii="Liberation Serif" w:hAnsi="Liberation Serif"/>
                <w:sz w:val="20"/>
                <w:szCs w:val="20"/>
              </w:rPr>
              <w:t>1,000 kg)</w:t>
            </w:r>
          </w:p>
        </w:tc>
        <w:tc>
          <w:tcPr>
            <w:tcW w:w="2962"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0.17</w:t>
            </w:r>
          </w:p>
        </w:tc>
        <w:tc>
          <w:tcPr>
            <w:tcW w:w="2976"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0.31</w:t>
            </w:r>
          </w:p>
        </w:tc>
      </w:tr>
      <w:tr>
        <w:trPr>
          <w:trHeight w:val="468" w:hRule="atLeast"/>
        </w:trPr>
        <w:tc>
          <w:tcPr>
            <w:tcW w:w="2975" w:type="dxa"/>
            <w:tcBorders/>
            <w:shd w:fill="FFFFFF" w:val="clear"/>
          </w:tcPr>
          <w:p>
            <w:pPr>
              <w:pStyle w:val="TableContents"/>
              <w:spacing w:lineRule="auto" w:line="360" w:before="0" w:after="0"/>
              <w:rPr>
                <w:rFonts w:ascii="Liberation Serif" w:hAnsi="Liberation Serif"/>
              </w:rPr>
            </w:pPr>
            <w:r>
              <w:rPr>
                <w:rFonts w:ascii="Liberation Serif" w:hAnsi="Liberation Serif"/>
                <w:sz w:val="20"/>
                <w:szCs w:val="20"/>
              </w:rPr>
              <w:t>Large carnivores (21.5</w:t>
            </w:r>
            <w:r>
              <w:rPr>
                <w:rFonts w:ascii="Liberation Serif" w:hAnsi="Liberation Serif"/>
              </w:rPr>
              <w:t>–</w:t>
            </w:r>
            <w:r>
              <w:rPr>
                <w:rFonts w:ascii="Liberation Serif" w:hAnsi="Liberation Serif"/>
                <w:sz w:val="20"/>
                <w:szCs w:val="20"/>
              </w:rPr>
              <w:t>99 kg)</w:t>
            </w:r>
          </w:p>
        </w:tc>
        <w:tc>
          <w:tcPr>
            <w:tcW w:w="2962"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0.71</w:t>
            </w:r>
          </w:p>
        </w:tc>
        <w:tc>
          <w:tcPr>
            <w:tcW w:w="2976"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0.80</w:t>
            </w:r>
          </w:p>
        </w:tc>
      </w:tr>
      <w:tr>
        <w:trPr>
          <w:trHeight w:val="468" w:hRule="atLeast"/>
        </w:trPr>
        <w:tc>
          <w:tcPr>
            <w:tcW w:w="2975" w:type="dxa"/>
            <w:tcBorders/>
            <w:shd w:fill="FFFFFF" w:val="clear"/>
          </w:tcPr>
          <w:p>
            <w:pPr>
              <w:pStyle w:val="TableContents"/>
              <w:spacing w:lineRule="auto" w:line="360" w:before="0" w:after="0"/>
              <w:rPr>
                <w:rFonts w:ascii="Liberation Serif" w:hAnsi="Liberation Serif"/>
              </w:rPr>
            </w:pPr>
            <w:r>
              <w:rPr>
                <w:rFonts w:ascii="Liberation Serif" w:hAnsi="Liberation Serif"/>
                <w:sz w:val="20"/>
                <w:szCs w:val="20"/>
              </w:rPr>
              <w:t>Large herbivores (45</w:t>
            </w:r>
            <w:r>
              <w:rPr>
                <w:rFonts w:ascii="Liberation Serif" w:hAnsi="Liberation Serif"/>
              </w:rPr>
              <w:t>–</w:t>
            </w:r>
            <w:r>
              <w:rPr>
                <w:rFonts w:ascii="Liberation Serif" w:hAnsi="Liberation Serif"/>
                <w:sz w:val="20"/>
                <w:szCs w:val="20"/>
              </w:rPr>
              <w:t>999 kg)</w:t>
            </w:r>
          </w:p>
        </w:tc>
        <w:tc>
          <w:tcPr>
            <w:tcW w:w="2962"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0.44</w:t>
            </w:r>
          </w:p>
        </w:tc>
        <w:tc>
          <w:tcPr>
            <w:tcW w:w="2976"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0.61</w:t>
            </w:r>
          </w:p>
        </w:tc>
      </w:tr>
      <w:tr>
        <w:trPr>
          <w:trHeight w:val="468" w:hRule="atLeast"/>
        </w:trPr>
        <w:tc>
          <w:tcPr>
            <w:tcW w:w="297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Small carnivores (&lt; 21.5 kg)</w:t>
            </w:r>
          </w:p>
        </w:tc>
        <w:tc>
          <w:tcPr>
            <w:tcW w:w="2962"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0.94</w:t>
            </w:r>
          </w:p>
        </w:tc>
        <w:tc>
          <w:tcPr>
            <w:tcW w:w="2976"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0.98</w:t>
            </w:r>
          </w:p>
        </w:tc>
      </w:tr>
      <w:tr>
        <w:trPr>
          <w:trHeight w:val="468" w:hRule="atLeast"/>
        </w:trPr>
        <w:tc>
          <w:tcPr>
            <w:tcW w:w="2975" w:type="dxa"/>
            <w:tcBorders>
              <w:bottom w:val="single" w:sz="2" w:space="0" w:color="000001"/>
              <w:insideH w:val="single" w:sz="2" w:space="0" w:color="000001"/>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Small herbivores (&lt; 45 kg)</w:t>
            </w:r>
          </w:p>
        </w:tc>
        <w:tc>
          <w:tcPr>
            <w:tcW w:w="2962" w:type="dxa"/>
            <w:tcBorders>
              <w:bottom w:val="single" w:sz="2" w:space="0" w:color="000001"/>
              <w:insideH w:val="single" w:sz="2" w:space="0" w:color="000001"/>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0.97</w:t>
            </w:r>
          </w:p>
        </w:tc>
        <w:tc>
          <w:tcPr>
            <w:tcW w:w="2976" w:type="dxa"/>
            <w:tcBorders>
              <w:bottom w:val="single" w:sz="2" w:space="0" w:color="000001"/>
              <w:insideH w:val="single" w:sz="2" w:space="0" w:color="000001"/>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0.98</w:t>
            </w:r>
          </w:p>
        </w:tc>
      </w:tr>
      <w:tr>
        <w:trPr>
          <w:trHeight w:val="468" w:hRule="atLeast"/>
        </w:trPr>
        <w:tc>
          <w:tcPr>
            <w:tcW w:w="8913" w:type="dxa"/>
            <w:gridSpan w:val="3"/>
            <w:tcBorders>
              <w:top w:val="single" w:sz="2" w:space="0" w:color="000001"/>
              <w:bottom w:val="single" w:sz="2" w:space="0" w:color="000001"/>
              <w:insideH w:val="single" w:sz="2" w:space="0" w:color="000001"/>
            </w:tcBorders>
            <w:shd w:fill="FFFFFF" w:val="clear"/>
          </w:tcPr>
          <w:p>
            <w:pPr>
              <w:pStyle w:val="TableContents"/>
              <w:spacing w:lineRule="auto" w:line="360" w:before="0" w:after="0"/>
              <w:rPr>
                <w:rFonts w:ascii="Liberation Serif" w:hAnsi="Liberation Serif"/>
                <w:b/>
                <w:b/>
                <w:bCs/>
                <w:sz w:val="20"/>
                <w:szCs w:val="20"/>
              </w:rPr>
            </w:pPr>
            <w:r>
              <w:rPr>
                <w:rFonts w:ascii="Liberation Serif" w:hAnsi="Liberation Serif"/>
                <w:b/>
                <w:bCs/>
                <w:sz w:val="20"/>
                <w:szCs w:val="20"/>
              </w:rPr>
              <w:t>Random areas</w:t>
            </w:r>
          </w:p>
        </w:tc>
      </w:tr>
      <w:tr>
        <w:trPr>
          <w:trHeight w:val="468" w:hRule="atLeast"/>
        </w:trPr>
        <w:tc>
          <w:tcPr>
            <w:tcW w:w="2975" w:type="dxa"/>
            <w:tcBorders>
              <w:top w:val="single" w:sz="2" w:space="0" w:color="000001"/>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Megacarnivores (≥ 100 kg)</w:t>
            </w:r>
          </w:p>
        </w:tc>
        <w:tc>
          <w:tcPr>
            <w:tcW w:w="2962" w:type="dxa"/>
            <w:tcBorders>
              <w:top w:val="single" w:sz="2" w:space="0" w:color="000001"/>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0.15</w:t>
            </w:r>
          </w:p>
        </w:tc>
        <w:tc>
          <w:tcPr>
            <w:tcW w:w="2976" w:type="dxa"/>
            <w:tcBorders>
              <w:top w:val="single" w:sz="2" w:space="0" w:color="000001"/>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0.51</w:t>
            </w:r>
          </w:p>
        </w:tc>
      </w:tr>
      <w:tr>
        <w:trPr>
          <w:trHeight w:val="468" w:hRule="atLeast"/>
        </w:trPr>
        <w:tc>
          <w:tcPr>
            <w:tcW w:w="2975" w:type="dxa"/>
            <w:tcBorders/>
            <w:shd w:fill="FFFFFF" w:val="clear"/>
          </w:tcPr>
          <w:p>
            <w:pPr>
              <w:pStyle w:val="TableContents"/>
              <w:spacing w:lineRule="auto" w:line="360" w:before="0" w:after="0"/>
              <w:rPr>
                <w:rFonts w:ascii="Liberation Serif" w:hAnsi="Liberation Serif"/>
              </w:rPr>
            </w:pPr>
            <w:r>
              <w:rPr>
                <w:rFonts w:ascii="Liberation Serif" w:hAnsi="Liberation Serif"/>
                <w:sz w:val="20"/>
                <w:szCs w:val="20"/>
              </w:rPr>
              <w:t>Megaherbivores (</w:t>
            </w:r>
            <w:r>
              <w:rPr>
                <w:rFonts w:ascii="Liberation Serif" w:hAnsi="Liberation Serif"/>
                <w:bCs/>
                <w:sz w:val="20"/>
                <w:szCs w:val="20"/>
              </w:rPr>
              <w:t xml:space="preserve">≥ </w:t>
            </w:r>
            <w:r>
              <w:rPr>
                <w:rFonts w:ascii="Liberation Serif" w:hAnsi="Liberation Serif"/>
                <w:sz w:val="20"/>
                <w:szCs w:val="20"/>
              </w:rPr>
              <w:t>1,000 kg)</w:t>
            </w:r>
          </w:p>
        </w:tc>
        <w:tc>
          <w:tcPr>
            <w:tcW w:w="2962"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0.08</w:t>
            </w:r>
          </w:p>
        </w:tc>
        <w:tc>
          <w:tcPr>
            <w:tcW w:w="2976"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0.31</w:t>
            </w:r>
          </w:p>
        </w:tc>
      </w:tr>
      <w:tr>
        <w:trPr>
          <w:trHeight w:val="468" w:hRule="atLeast"/>
        </w:trPr>
        <w:tc>
          <w:tcPr>
            <w:tcW w:w="2975" w:type="dxa"/>
            <w:tcBorders/>
            <w:shd w:fill="FFFFFF" w:val="clear"/>
          </w:tcPr>
          <w:p>
            <w:pPr>
              <w:pStyle w:val="TableContents"/>
              <w:spacing w:lineRule="auto" w:line="360" w:before="0" w:after="0"/>
              <w:rPr>
                <w:rFonts w:ascii="Liberation Serif" w:hAnsi="Liberation Serif"/>
              </w:rPr>
            </w:pPr>
            <w:r>
              <w:rPr>
                <w:rFonts w:ascii="Liberation Serif" w:hAnsi="Liberation Serif"/>
                <w:sz w:val="20"/>
                <w:szCs w:val="20"/>
              </w:rPr>
              <w:t>Large carnivores (21.5</w:t>
            </w:r>
            <w:r>
              <w:rPr>
                <w:rFonts w:ascii="Liberation Serif" w:hAnsi="Liberation Serif"/>
              </w:rPr>
              <w:t>–</w:t>
            </w:r>
            <w:r>
              <w:rPr>
                <w:rFonts w:ascii="Liberation Serif" w:hAnsi="Liberation Serif"/>
                <w:sz w:val="20"/>
                <w:szCs w:val="20"/>
              </w:rPr>
              <w:t>99 kg)</w:t>
            </w:r>
          </w:p>
        </w:tc>
        <w:tc>
          <w:tcPr>
            <w:tcW w:w="2962"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0.51</w:t>
            </w:r>
          </w:p>
        </w:tc>
        <w:tc>
          <w:tcPr>
            <w:tcW w:w="2976"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0.92</w:t>
            </w:r>
          </w:p>
        </w:tc>
      </w:tr>
      <w:tr>
        <w:trPr>
          <w:trHeight w:val="468" w:hRule="atLeast"/>
        </w:trPr>
        <w:tc>
          <w:tcPr>
            <w:tcW w:w="2975" w:type="dxa"/>
            <w:tcBorders/>
            <w:shd w:fill="FFFFFF" w:val="clear"/>
          </w:tcPr>
          <w:p>
            <w:pPr>
              <w:pStyle w:val="TableContents"/>
              <w:spacing w:lineRule="auto" w:line="360" w:before="0" w:after="0"/>
              <w:rPr>
                <w:rFonts w:ascii="Liberation Serif" w:hAnsi="Liberation Serif"/>
              </w:rPr>
            </w:pPr>
            <w:r>
              <w:rPr>
                <w:rFonts w:ascii="Liberation Serif" w:hAnsi="Liberation Serif"/>
                <w:sz w:val="20"/>
                <w:szCs w:val="20"/>
              </w:rPr>
              <w:t>Large herbivores (45</w:t>
            </w:r>
            <w:r>
              <w:rPr>
                <w:rFonts w:ascii="Liberation Serif" w:hAnsi="Liberation Serif"/>
              </w:rPr>
              <w:t>–</w:t>
            </w:r>
            <w:r>
              <w:rPr>
                <w:rFonts w:ascii="Liberation Serif" w:hAnsi="Liberation Serif"/>
                <w:sz w:val="20"/>
                <w:szCs w:val="20"/>
              </w:rPr>
              <w:t>999 kg)</w:t>
            </w:r>
          </w:p>
        </w:tc>
        <w:tc>
          <w:tcPr>
            <w:tcW w:w="2962"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0.33</w:t>
            </w:r>
          </w:p>
        </w:tc>
        <w:tc>
          <w:tcPr>
            <w:tcW w:w="2976"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0.60</w:t>
            </w:r>
          </w:p>
        </w:tc>
      </w:tr>
      <w:tr>
        <w:trPr>
          <w:trHeight w:val="468" w:hRule="atLeast"/>
        </w:trPr>
        <w:tc>
          <w:tcPr>
            <w:tcW w:w="297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Small carnivores (&lt; 21.5 kg)</w:t>
            </w:r>
          </w:p>
        </w:tc>
        <w:tc>
          <w:tcPr>
            <w:tcW w:w="2962"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0.92</w:t>
            </w:r>
          </w:p>
        </w:tc>
        <w:tc>
          <w:tcPr>
            <w:tcW w:w="2976"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0.98</w:t>
            </w:r>
          </w:p>
        </w:tc>
      </w:tr>
      <w:tr>
        <w:trPr>
          <w:trHeight w:val="468" w:hRule="atLeast"/>
        </w:trPr>
        <w:tc>
          <w:tcPr>
            <w:tcW w:w="2975" w:type="dxa"/>
            <w:tcBorders>
              <w:bottom w:val="single" w:sz="2" w:space="0" w:color="000001"/>
              <w:insideH w:val="single" w:sz="2" w:space="0" w:color="000001"/>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Small herbivores (&lt; 45 kg)</w:t>
            </w:r>
          </w:p>
        </w:tc>
        <w:tc>
          <w:tcPr>
            <w:tcW w:w="2962" w:type="dxa"/>
            <w:tcBorders>
              <w:bottom w:val="single" w:sz="2" w:space="0" w:color="000001"/>
              <w:insideH w:val="single" w:sz="2" w:space="0" w:color="000001"/>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0.96</w:t>
            </w:r>
          </w:p>
        </w:tc>
        <w:tc>
          <w:tcPr>
            <w:tcW w:w="2976" w:type="dxa"/>
            <w:tcBorders>
              <w:bottom w:val="single" w:sz="2" w:space="0" w:color="000001"/>
              <w:insideH w:val="single" w:sz="2" w:space="0" w:color="000001"/>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0.98</w:t>
            </w:r>
          </w:p>
        </w:tc>
      </w:tr>
    </w:tbl>
    <w:p>
      <w:pPr>
        <w:pStyle w:val="Normal"/>
        <w:rPr>
          <w:rFonts w:ascii="Liberation Serif" w:hAnsi="Liberation Serif"/>
        </w:rPr>
      </w:pPr>
      <w:r>
        <w:rPr>
          <w:rFonts w:ascii="Liberation Serif" w:hAnsi="Liberation Serif"/>
        </w:rPr>
      </w:r>
      <w:r>
        <w:br w:type="page"/>
      </w:r>
    </w:p>
    <w:p>
      <w:pPr>
        <w:pStyle w:val="Normal"/>
        <w:rPr>
          <w:rFonts w:ascii="Liberation Serif" w:hAnsi="Liberation Serif"/>
        </w:rPr>
      </w:pPr>
      <w:r>
        <w:rPr>
          <w:rFonts w:ascii="Liberation Serif" w:hAnsi="Liberation Serif"/>
        </w:rPr>
        <w:t xml:space="preserve">Supplementary Table 4: </w:t>
      </w:r>
      <w:commentRangeStart w:id="5"/>
      <w:r>
        <w:rPr>
          <w:rFonts w:ascii="Liberation Serif" w:hAnsi="Liberation Serif"/>
        </w:rPr>
        <w:t xml:space="preserve">Average proportion </w:t>
      </w:r>
      <w:ins w:id="13" w:author="Unknown Author" w:date="2020-03-30T07:58:00Z">
        <w:r>
          <w:rPr>
            <w:rFonts w:ascii="Liberation Serif" w:hAnsi="Liberation Serif"/>
          </w:rPr>
          <w:t>from the reconstructed food webs</w:t>
        </w:r>
      </w:ins>
      <w:ins w:id="14" w:author="Unknown Author" w:date="2020-03-30T07:58:00Z">
        <w:r>
          <w:rPr>
            <w:rFonts w:ascii="Liberation Serif" w:hAnsi="Liberation Serif"/>
          </w:rPr>
          <w:t xml:space="preserve"> </w:t>
        </w:r>
      </w:ins>
      <w:r>
        <w:rPr>
          <w:rFonts w:ascii="Liberation Serif" w:hAnsi="Liberation Serif"/>
        </w:rPr>
        <w:t>of the number of predator-prey interactions between trophic levels for current and rewilding scenarios relative to the present-natural</w:t>
      </w:r>
      <w:ins w:id="15" w:author="Unknown Author" w:date="2020-03-30T07:58:00Z">
        <w:r>
          <w:rPr>
            <w:rFonts w:ascii="Liberation Serif" w:hAnsi="Liberation Serif"/>
          </w:rPr>
          <w:t xml:space="preserve"> </w:t>
        </w:r>
      </w:ins>
      <w:ins w:id="16" w:author="Unknown Author" w:date="2020-03-30T07:58:00Z">
        <w:r>
          <w:rPr>
            <w:rFonts w:ascii="Liberation Serif" w:hAnsi="Liberation Serif"/>
          </w:rPr>
          <w:t>in protected areas ≥ 5,000 km</w:t>
        </w:r>
      </w:ins>
      <w:ins w:id="17" w:author="Unknown Author" w:date="2020-03-30T07:58:00Z">
        <w:r>
          <w:rPr>
            <w:rFonts w:ascii="Liberation Serif" w:hAnsi="Liberation Serif"/>
            <w:vertAlign w:val="superscript"/>
          </w:rPr>
          <w:t>2</w:t>
        </w:r>
      </w:ins>
      <w:ins w:id="18" w:author="Unknown Author" w:date="2020-03-30T07:58:00Z">
        <w:r>
          <w:rPr>
            <w:rFonts w:ascii="Liberation Serif" w:hAnsi="Liberation Serif"/>
            <w:position w:val="0"/>
            <w:sz w:val="24"/>
            <w:vertAlign w:val="baseline"/>
          </w:rPr>
          <w:t xml:space="preserve"> with IUCN management status I-II and in </w:t>
        </w:r>
      </w:ins>
      <w:ins w:id="19" w:author="Unknown Author" w:date="2020-03-30T07:58:00Z">
        <w:r>
          <w:rPr>
            <w:rFonts w:ascii="Liberation Serif" w:hAnsi="Liberation Serif"/>
          </w:rPr>
          <w:t>random areas ≥ 5,000 km</w:t>
        </w:r>
      </w:ins>
      <w:ins w:id="20" w:author="Unknown Author" w:date="2020-03-30T07:58:00Z">
        <w:r>
          <w:rPr>
            <w:rFonts w:ascii="Liberation Serif" w:hAnsi="Liberation Serif"/>
            <w:vertAlign w:val="superscript"/>
          </w:rPr>
          <w:t>2</w:t>
        </w:r>
      </w:ins>
      <w:r>
        <w:rPr>
          <w:rFonts w:ascii="Liberation Serif" w:hAnsi="Liberation Serif"/>
        </w:rPr>
        <w:t>.</w:t>
      </w:r>
      <w:commentRangeEnd w:id="5"/>
      <w:r>
        <w:commentReference w:id="5"/>
      </w:r>
      <w:r>
        <w:rPr>
          <w:rFonts w:ascii="Liberation Serif" w:hAnsi="Liberation Serif"/>
        </w:rPr>
      </w:r>
    </w:p>
    <w:p>
      <w:pPr>
        <w:pStyle w:val="Normal"/>
        <w:rPr>
          <w:rFonts w:ascii="Liberation Serif" w:hAnsi="Liberation Serif"/>
        </w:rPr>
      </w:pPr>
      <w:r>
        <w:rPr>
          <w:rFonts w:ascii="Liberation Serif" w:hAnsi="Liberation Serif"/>
        </w:rPr>
      </w:r>
    </w:p>
    <w:tbl>
      <w:tblPr>
        <w:tblW w:w="9276" w:type="dxa"/>
        <w:jc w:val="left"/>
        <w:tblInd w:w="-20" w:type="dxa"/>
        <w:tblBorders>
          <w:bottom w:val="single" w:sz="2" w:space="0" w:color="000001"/>
          <w:insideH w:val="single" w:sz="2" w:space="0" w:color="000001"/>
        </w:tblBorders>
        <w:tblCellMar>
          <w:top w:w="55" w:type="dxa"/>
          <w:left w:w="55" w:type="dxa"/>
          <w:bottom w:w="55" w:type="dxa"/>
          <w:right w:w="55" w:type="dxa"/>
        </w:tblCellMar>
      </w:tblPr>
      <w:tblGrid>
        <w:gridCol w:w="1625"/>
        <w:gridCol w:w="1625"/>
        <w:gridCol w:w="3150"/>
        <w:gridCol w:w="2876"/>
      </w:tblGrid>
      <w:tr>
        <w:trPr/>
        <w:tc>
          <w:tcPr>
            <w:tcW w:w="1625" w:type="dxa"/>
            <w:tcBorders>
              <w:bottom w:val="single" w:sz="2" w:space="0" w:color="000001"/>
              <w:insideH w:val="single" w:sz="2" w:space="0" w:color="000001"/>
            </w:tcBorders>
            <w:shd w:fill="FFFFFF" w:val="clear"/>
          </w:tcPr>
          <w:p>
            <w:pPr>
              <w:pStyle w:val="TableContents"/>
              <w:spacing w:lineRule="auto" w:line="360" w:before="0" w:after="0"/>
              <w:jc w:val="center"/>
              <w:rPr>
                <w:rFonts w:ascii="Liberation Serif" w:hAnsi="Liberation Serif"/>
                <w:b/>
                <w:b/>
                <w:bCs/>
                <w:sz w:val="20"/>
                <w:szCs w:val="20"/>
              </w:rPr>
            </w:pPr>
            <w:r>
              <w:rPr>
                <w:rFonts w:ascii="Liberation Serif" w:hAnsi="Liberation Serif"/>
                <w:b/>
                <w:bCs/>
                <w:sz w:val="20"/>
                <w:szCs w:val="20"/>
              </w:rPr>
              <w:t>Predator</w:t>
            </w:r>
          </w:p>
        </w:tc>
        <w:tc>
          <w:tcPr>
            <w:tcW w:w="1625" w:type="dxa"/>
            <w:tcBorders>
              <w:bottom w:val="single" w:sz="2" w:space="0" w:color="000001"/>
              <w:insideH w:val="single" w:sz="2" w:space="0" w:color="000001"/>
            </w:tcBorders>
            <w:shd w:fill="FFFFFF" w:val="clear"/>
          </w:tcPr>
          <w:p>
            <w:pPr>
              <w:pStyle w:val="TableContents"/>
              <w:spacing w:lineRule="auto" w:line="360" w:before="0" w:after="0"/>
              <w:jc w:val="center"/>
              <w:rPr>
                <w:rFonts w:ascii="Liberation Serif" w:hAnsi="Liberation Serif"/>
                <w:b/>
                <w:b/>
                <w:bCs/>
                <w:sz w:val="20"/>
                <w:szCs w:val="20"/>
              </w:rPr>
            </w:pPr>
            <w:r>
              <w:rPr>
                <w:rFonts w:ascii="Liberation Serif" w:hAnsi="Liberation Serif"/>
                <w:b/>
                <w:bCs/>
                <w:sz w:val="20"/>
                <w:szCs w:val="20"/>
              </w:rPr>
              <w:t>Prey</w:t>
            </w:r>
          </w:p>
        </w:tc>
        <w:tc>
          <w:tcPr>
            <w:tcW w:w="3150" w:type="dxa"/>
            <w:tcBorders>
              <w:bottom w:val="single" w:sz="2" w:space="0" w:color="000001"/>
              <w:insideH w:val="single" w:sz="2" w:space="0" w:color="000001"/>
            </w:tcBorders>
            <w:shd w:fill="FFFFFF" w:val="clear"/>
          </w:tcPr>
          <w:p>
            <w:pPr>
              <w:pStyle w:val="TableContents"/>
              <w:spacing w:lineRule="auto" w:line="360" w:before="0" w:after="0"/>
              <w:jc w:val="center"/>
              <w:rPr>
                <w:rFonts w:ascii="Liberation Serif" w:hAnsi="Liberation Serif"/>
                <w:b/>
                <w:b/>
                <w:bCs/>
                <w:sz w:val="20"/>
                <w:szCs w:val="20"/>
              </w:rPr>
            </w:pPr>
            <w:r>
              <w:rPr>
                <w:rFonts w:ascii="Liberation Serif" w:hAnsi="Liberation Serif"/>
                <w:b/>
                <w:bCs/>
                <w:sz w:val="20"/>
                <w:szCs w:val="20"/>
              </w:rPr>
              <w:t>Current / present-natural</w:t>
            </w:r>
          </w:p>
        </w:tc>
        <w:tc>
          <w:tcPr>
            <w:tcW w:w="2876" w:type="dxa"/>
            <w:tcBorders>
              <w:bottom w:val="single" w:sz="2" w:space="0" w:color="000001"/>
              <w:insideH w:val="single" w:sz="2" w:space="0" w:color="000001"/>
            </w:tcBorders>
            <w:shd w:fill="FFFFFF" w:val="clear"/>
          </w:tcPr>
          <w:p>
            <w:pPr>
              <w:pStyle w:val="TableContents"/>
              <w:spacing w:lineRule="auto" w:line="360" w:before="0" w:after="0"/>
              <w:jc w:val="center"/>
              <w:rPr>
                <w:rFonts w:ascii="Liberation Serif" w:hAnsi="Liberation Serif"/>
                <w:b/>
                <w:b/>
                <w:bCs/>
                <w:sz w:val="20"/>
                <w:szCs w:val="20"/>
              </w:rPr>
            </w:pPr>
            <w:r>
              <w:rPr>
                <w:rFonts w:ascii="Liberation Serif" w:hAnsi="Liberation Serif"/>
                <w:b/>
                <w:bCs/>
                <w:sz w:val="20"/>
                <w:szCs w:val="20"/>
              </w:rPr>
              <w:t>Rewilding / present-natural</w:t>
            </w:r>
          </w:p>
        </w:tc>
      </w:tr>
      <w:tr>
        <w:trPr>
          <w:trHeight w:val="468" w:hRule="atLeast"/>
        </w:trPr>
        <w:tc>
          <w:tcPr>
            <w:tcW w:w="9276" w:type="dxa"/>
            <w:gridSpan w:val="4"/>
            <w:tcBorders>
              <w:top w:val="single" w:sz="2" w:space="0" w:color="000001"/>
            </w:tcBorders>
            <w:shd w:fill="FFFFFF" w:val="clear"/>
          </w:tcPr>
          <w:p>
            <w:pPr>
              <w:pStyle w:val="TableContents"/>
              <w:spacing w:lineRule="auto" w:line="360" w:before="0" w:after="0"/>
              <w:rPr>
                <w:rFonts w:ascii="Liberation Serif" w:hAnsi="Liberation Serif"/>
                <w:b/>
                <w:b/>
                <w:bCs/>
                <w:sz w:val="20"/>
                <w:szCs w:val="20"/>
              </w:rPr>
            </w:pPr>
            <w:r>
              <w:rPr>
                <w:rFonts w:ascii="Liberation Serif" w:hAnsi="Liberation Serif"/>
                <w:b/>
                <w:bCs/>
                <w:sz w:val="20"/>
                <w:szCs w:val="20"/>
              </w:rPr>
              <w:t>Protected areas</w:t>
            </w:r>
          </w:p>
        </w:tc>
      </w:tr>
      <w:tr>
        <w:trPr>
          <w:trHeight w:val="468" w:hRule="atLeast"/>
        </w:trPr>
        <w:tc>
          <w:tcPr>
            <w:tcW w:w="1625" w:type="dxa"/>
            <w:vMerge w:val="restart"/>
            <w:tcBorders>
              <w:bottom w:val="single" w:sz="2" w:space="0" w:color="000001"/>
              <w:insideH w:val="single" w:sz="2" w:space="0" w:color="000001"/>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 xml:space="preserve">Megacarnivores </w:t>
            </w:r>
          </w:p>
        </w:tc>
        <w:tc>
          <w:tcPr>
            <w:tcW w:w="162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Large carnivores</w:t>
            </w:r>
          </w:p>
        </w:tc>
        <w:tc>
          <w:tcPr>
            <w:tcW w:w="3150"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0.31</w:t>
            </w:r>
          </w:p>
        </w:tc>
        <w:tc>
          <w:tcPr>
            <w:tcW w:w="2876"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0.61</w:t>
            </w:r>
          </w:p>
        </w:tc>
      </w:tr>
      <w:tr>
        <w:trPr>
          <w:trHeight w:val="468" w:hRule="atLeast"/>
        </w:trPr>
        <w:tc>
          <w:tcPr>
            <w:tcW w:w="1625" w:type="dxa"/>
            <w:vMerge w:val="continue"/>
            <w:tcBorders>
              <w:bottom w:val="single" w:sz="2" w:space="0" w:color="000001"/>
              <w:insideH w:val="single" w:sz="2" w:space="0" w:color="000001"/>
            </w:tcBorders>
            <w:shd w:fill="FFFFFF" w:val="clear"/>
          </w:tcPr>
          <w:p>
            <w:pPr>
              <w:pStyle w:val="Normal"/>
              <w:widowControl/>
              <w:bidi w:val="0"/>
              <w:spacing w:before="0" w:after="200"/>
              <w:jc w:val="left"/>
              <w:rPr/>
            </w:pPr>
            <w:r>
              <w:rPr/>
            </w:r>
          </w:p>
        </w:tc>
        <w:tc>
          <w:tcPr>
            <w:tcW w:w="162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Large herbivores</w:t>
            </w:r>
          </w:p>
        </w:tc>
        <w:tc>
          <w:tcPr>
            <w:tcW w:w="3150"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0.17</w:t>
            </w:r>
          </w:p>
        </w:tc>
        <w:tc>
          <w:tcPr>
            <w:tcW w:w="2876"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0.33</w:t>
            </w:r>
          </w:p>
        </w:tc>
      </w:tr>
      <w:tr>
        <w:trPr>
          <w:trHeight w:val="468" w:hRule="atLeast"/>
        </w:trPr>
        <w:tc>
          <w:tcPr>
            <w:tcW w:w="1625" w:type="dxa"/>
            <w:vMerge w:val="continue"/>
            <w:tcBorders>
              <w:bottom w:val="single" w:sz="2" w:space="0" w:color="000001"/>
              <w:insideH w:val="single" w:sz="2" w:space="0" w:color="000001"/>
            </w:tcBorders>
            <w:shd w:fill="FFFFFF" w:val="clear"/>
          </w:tcPr>
          <w:p>
            <w:pPr>
              <w:pStyle w:val="Normal"/>
              <w:widowControl/>
              <w:bidi w:val="0"/>
              <w:spacing w:before="0" w:after="200"/>
              <w:jc w:val="left"/>
              <w:rPr/>
            </w:pPr>
            <w:r>
              <w:rPr/>
            </w:r>
          </w:p>
        </w:tc>
        <w:tc>
          <w:tcPr>
            <w:tcW w:w="162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Small carnivores</w:t>
            </w:r>
          </w:p>
        </w:tc>
        <w:tc>
          <w:tcPr>
            <w:tcW w:w="3150"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0.29</w:t>
            </w:r>
          </w:p>
        </w:tc>
        <w:tc>
          <w:tcPr>
            <w:tcW w:w="2876"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0.60</w:t>
            </w:r>
          </w:p>
        </w:tc>
      </w:tr>
      <w:tr>
        <w:trPr>
          <w:trHeight w:val="468" w:hRule="atLeast"/>
        </w:trPr>
        <w:tc>
          <w:tcPr>
            <w:tcW w:w="1625" w:type="dxa"/>
            <w:vMerge w:val="continue"/>
            <w:tcBorders>
              <w:bottom w:val="single" w:sz="2" w:space="0" w:color="000001"/>
              <w:insideH w:val="single" w:sz="2" w:space="0" w:color="000001"/>
            </w:tcBorders>
            <w:shd w:fill="FFFFFF" w:val="clear"/>
          </w:tcPr>
          <w:p>
            <w:pPr>
              <w:pStyle w:val="Normal"/>
              <w:widowControl/>
              <w:bidi w:val="0"/>
              <w:spacing w:before="0" w:after="200"/>
              <w:jc w:val="left"/>
              <w:rPr/>
            </w:pPr>
            <w:r>
              <w:rPr/>
            </w:r>
          </w:p>
        </w:tc>
        <w:tc>
          <w:tcPr>
            <w:tcW w:w="1625" w:type="dxa"/>
            <w:tcBorders>
              <w:bottom w:val="single" w:sz="2" w:space="0" w:color="000001"/>
              <w:insideH w:val="single" w:sz="2" w:space="0" w:color="000001"/>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 xml:space="preserve">Small herbivores </w:t>
            </w:r>
          </w:p>
        </w:tc>
        <w:tc>
          <w:tcPr>
            <w:tcW w:w="3150" w:type="dxa"/>
            <w:tcBorders>
              <w:bottom w:val="single" w:sz="2" w:space="0" w:color="000001"/>
              <w:insideH w:val="single" w:sz="2" w:space="0" w:color="000001"/>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0.28</w:t>
            </w:r>
          </w:p>
        </w:tc>
        <w:tc>
          <w:tcPr>
            <w:tcW w:w="2876" w:type="dxa"/>
            <w:tcBorders>
              <w:bottom w:val="single" w:sz="2" w:space="0" w:color="000001"/>
              <w:insideH w:val="single" w:sz="2" w:space="0" w:color="000001"/>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0.55</w:t>
            </w:r>
          </w:p>
        </w:tc>
      </w:tr>
      <w:tr>
        <w:trPr>
          <w:trHeight w:val="468" w:hRule="atLeast"/>
        </w:trPr>
        <w:tc>
          <w:tcPr>
            <w:tcW w:w="1625" w:type="dxa"/>
            <w:vMerge w:val="restart"/>
            <w:tcBorders>
              <w:bottom w:val="single" w:sz="2" w:space="0" w:color="000001"/>
              <w:insideH w:val="single" w:sz="2" w:space="0" w:color="000001"/>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Large carnivores</w:t>
            </w:r>
          </w:p>
        </w:tc>
        <w:tc>
          <w:tcPr>
            <w:tcW w:w="1625" w:type="dxa"/>
            <w:tcBorders>
              <w:top w:val="single" w:sz="2" w:space="0" w:color="000001"/>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Large herbivores</w:t>
            </w:r>
          </w:p>
        </w:tc>
        <w:tc>
          <w:tcPr>
            <w:tcW w:w="3150" w:type="dxa"/>
            <w:tcBorders>
              <w:top w:val="single" w:sz="2" w:space="0" w:color="000001"/>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0.42</w:t>
            </w:r>
          </w:p>
        </w:tc>
        <w:tc>
          <w:tcPr>
            <w:tcW w:w="2876" w:type="dxa"/>
            <w:tcBorders>
              <w:top w:val="single" w:sz="2" w:space="0" w:color="000001"/>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0.50</w:t>
            </w:r>
          </w:p>
        </w:tc>
      </w:tr>
      <w:tr>
        <w:trPr>
          <w:trHeight w:val="468" w:hRule="atLeast"/>
        </w:trPr>
        <w:tc>
          <w:tcPr>
            <w:tcW w:w="1625" w:type="dxa"/>
            <w:vMerge w:val="continue"/>
            <w:tcBorders>
              <w:bottom w:val="single" w:sz="2" w:space="0" w:color="000001"/>
              <w:insideH w:val="single" w:sz="2" w:space="0" w:color="000001"/>
            </w:tcBorders>
            <w:shd w:fill="FFFFFF" w:val="clear"/>
          </w:tcPr>
          <w:p>
            <w:pPr>
              <w:pStyle w:val="Normal"/>
              <w:widowControl/>
              <w:bidi w:val="0"/>
              <w:spacing w:before="0" w:after="200"/>
              <w:jc w:val="left"/>
              <w:rPr/>
            </w:pPr>
            <w:r>
              <w:rPr/>
            </w:r>
          </w:p>
        </w:tc>
        <w:tc>
          <w:tcPr>
            <w:tcW w:w="162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Small carnivores</w:t>
            </w:r>
          </w:p>
        </w:tc>
        <w:tc>
          <w:tcPr>
            <w:tcW w:w="3150"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0.69</w:t>
            </w:r>
          </w:p>
        </w:tc>
        <w:tc>
          <w:tcPr>
            <w:tcW w:w="2876"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0.88</w:t>
            </w:r>
          </w:p>
        </w:tc>
      </w:tr>
      <w:tr>
        <w:trPr>
          <w:trHeight w:val="468" w:hRule="atLeast"/>
        </w:trPr>
        <w:tc>
          <w:tcPr>
            <w:tcW w:w="1625" w:type="dxa"/>
            <w:vMerge w:val="continue"/>
            <w:tcBorders>
              <w:bottom w:val="single" w:sz="2" w:space="0" w:color="000001"/>
              <w:insideH w:val="single" w:sz="2" w:space="0" w:color="000001"/>
            </w:tcBorders>
            <w:shd w:fill="FFFFFF" w:val="clear"/>
          </w:tcPr>
          <w:p>
            <w:pPr>
              <w:pStyle w:val="Normal"/>
              <w:widowControl/>
              <w:bidi w:val="0"/>
              <w:spacing w:before="0" w:after="200"/>
              <w:jc w:val="left"/>
              <w:rPr/>
            </w:pPr>
            <w:r>
              <w:rPr/>
            </w:r>
          </w:p>
        </w:tc>
        <w:tc>
          <w:tcPr>
            <w:tcW w:w="1625" w:type="dxa"/>
            <w:tcBorders>
              <w:bottom w:val="single" w:sz="4" w:space="0" w:color="00000A"/>
              <w:insideH w:val="single" w:sz="4" w:space="0" w:color="00000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Small herbivores</w:t>
            </w:r>
          </w:p>
        </w:tc>
        <w:tc>
          <w:tcPr>
            <w:tcW w:w="3150" w:type="dxa"/>
            <w:tcBorders>
              <w:bottom w:val="single" w:sz="4" w:space="0" w:color="00000A"/>
              <w:insideH w:val="single" w:sz="4" w:space="0" w:color="00000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0.78</w:t>
            </w:r>
          </w:p>
        </w:tc>
        <w:tc>
          <w:tcPr>
            <w:tcW w:w="2876" w:type="dxa"/>
            <w:tcBorders>
              <w:bottom w:val="single" w:sz="4" w:space="0" w:color="00000A"/>
              <w:insideH w:val="single" w:sz="4" w:space="0" w:color="00000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0.89</w:t>
            </w:r>
          </w:p>
        </w:tc>
      </w:tr>
      <w:tr>
        <w:trPr>
          <w:trHeight w:val="468" w:hRule="atLeast"/>
        </w:trPr>
        <w:tc>
          <w:tcPr>
            <w:tcW w:w="1625" w:type="dxa"/>
            <w:tcBorders>
              <w:bottom w:val="single" w:sz="2" w:space="0" w:color="000001"/>
              <w:insideH w:val="single" w:sz="2" w:space="0" w:color="000001"/>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Small carnivores</w:t>
            </w:r>
          </w:p>
        </w:tc>
        <w:tc>
          <w:tcPr>
            <w:tcW w:w="1625" w:type="dxa"/>
            <w:tcBorders>
              <w:top w:val="single" w:sz="4" w:space="0" w:color="00000A"/>
              <w:bottom w:val="single" w:sz="2" w:space="0" w:color="000001"/>
              <w:insideH w:val="single" w:sz="2" w:space="0" w:color="000001"/>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Small herbivores</w:t>
            </w:r>
          </w:p>
        </w:tc>
        <w:tc>
          <w:tcPr>
            <w:tcW w:w="3150" w:type="dxa"/>
            <w:tcBorders>
              <w:top w:val="single" w:sz="4" w:space="0" w:color="00000A"/>
              <w:bottom w:val="single" w:sz="2" w:space="0" w:color="000001"/>
              <w:insideH w:val="single" w:sz="2" w:space="0" w:color="000001"/>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0.95</w:t>
            </w:r>
          </w:p>
        </w:tc>
        <w:tc>
          <w:tcPr>
            <w:tcW w:w="2876" w:type="dxa"/>
            <w:tcBorders>
              <w:top w:val="single" w:sz="4" w:space="0" w:color="00000A"/>
              <w:bottom w:val="single" w:sz="2" w:space="0" w:color="000001"/>
              <w:insideH w:val="single" w:sz="2" w:space="0" w:color="000001"/>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0.99</w:t>
            </w:r>
          </w:p>
        </w:tc>
      </w:tr>
      <w:tr>
        <w:trPr>
          <w:trHeight w:val="468" w:hRule="atLeast"/>
        </w:trPr>
        <w:tc>
          <w:tcPr>
            <w:tcW w:w="9276" w:type="dxa"/>
            <w:gridSpan w:val="4"/>
            <w:tcBorders>
              <w:top w:val="single" w:sz="2" w:space="0" w:color="000001"/>
            </w:tcBorders>
            <w:shd w:fill="FFFFFF" w:val="clear"/>
          </w:tcPr>
          <w:p>
            <w:pPr>
              <w:pStyle w:val="TableContents"/>
              <w:spacing w:lineRule="auto" w:line="360" w:before="0" w:after="0"/>
              <w:rPr>
                <w:rFonts w:ascii="Liberation Serif" w:hAnsi="Liberation Serif"/>
                <w:b/>
                <w:b/>
                <w:bCs/>
                <w:sz w:val="20"/>
                <w:szCs w:val="20"/>
              </w:rPr>
            </w:pPr>
            <w:r>
              <w:rPr>
                <w:rFonts w:ascii="Liberation Serif" w:hAnsi="Liberation Serif"/>
                <w:b/>
                <w:bCs/>
                <w:sz w:val="20"/>
                <w:szCs w:val="20"/>
              </w:rPr>
              <w:t>Random areas</w:t>
            </w:r>
          </w:p>
        </w:tc>
      </w:tr>
      <w:tr>
        <w:trPr>
          <w:trHeight w:val="468" w:hRule="atLeast"/>
        </w:trPr>
        <w:tc>
          <w:tcPr>
            <w:tcW w:w="162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 xml:space="preserve">Megacarnivores </w:t>
            </w:r>
          </w:p>
        </w:tc>
        <w:tc>
          <w:tcPr>
            <w:tcW w:w="162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Large carnivores</w:t>
            </w:r>
          </w:p>
        </w:tc>
        <w:tc>
          <w:tcPr>
            <w:tcW w:w="3150"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0.12</w:t>
            </w:r>
          </w:p>
        </w:tc>
        <w:tc>
          <w:tcPr>
            <w:tcW w:w="2876"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0.62</w:t>
            </w:r>
          </w:p>
        </w:tc>
      </w:tr>
      <w:tr>
        <w:trPr>
          <w:trHeight w:val="468" w:hRule="atLeast"/>
        </w:trPr>
        <w:tc>
          <w:tcPr>
            <w:tcW w:w="1625" w:type="dxa"/>
            <w:tcBorders/>
            <w:shd w:fill="FFFFFF" w:val="clear"/>
          </w:tcPr>
          <w:p>
            <w:pPr>
              <w:pStyle w:val="Normal"/>
              <w:spacing w:before="0" w:after="0"/>
              <w:rPr>
                <w:rFonts w:ascii="Liberation Serif" w:hAnsi="Liberation Serif"/>
              </w:rPr>
            </w:pPr>
            <w:r>
              <w:rPr>
                <w:rFonts w:ascii="Liberation Serif" w:hAnsi="Liberation Serif"/>
              </w:rPr>
            </w:r>
          </w:p>
        </w:tc>
        <w:tc>
          <w:tcPr>
            <w:tcW w:w="162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Large herbivores</w:t>
            </w:r>
          </w:p>
        </w:tc>
        <w:tc>
          <w:tcPr>
            <w:tcW w:w="3150"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0.08</w:t>
            </w:r>
          </w:p>
        </w:tc>
        <w:tc>
          <w:tcPr>
            <w:tcW w:w="2876"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0.38</w:t>
            </w:r>
          </w:p>
        </w:tc>
      </w:tr>
      <w:tr>
        <w:trPr>
          <w:trHeight w:val="468" w:hRule="atLeast"/>
        </w:trPr>
        <w:tc>
          <w:tcPr>
            <w:tcW w:w="1625" w:type="dxa"/>
            <w:tcBorders/>
            <w:shd w:fill="FFFFFF" w:val="clear"/>
          </w:tcPr>
          <w:p>
            <w:pPr>
              <w:pStyle w:val="Normal"/>
              <w:spacing w:before="0" w:after="0"/>
              <w:rPr>
                <w:rFonts w:ascii="Liberation Serif" w:hAnsi="Liberation Serif"/>
              </w:rPr>
            </w:pPr>
            <w:r>
              <w:rPr>
                <w:rFonts w:ascii="Liberation Serif" w:hAnsi="Liberation Serif"/>
              </w:rPr>
            </w:r>
          </w:p>
        </w:tc>
        <w:tc>
          <w:tcPr>
            <w:tcW w:w="162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Small carnivores</w:t>
            </w:r>
          </w:p>
        </w:tc>
        <w:tc>
          <w:tcPr>
            <w:tcW w:w="3150"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0.17</w:t>
            </w:r>
          </w:p>
        </w:tc>
        <w:tc>
          <w:tcPr>
            <w:tcW w:w="2876"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0.60</w:t>
            </w:r>
          </w:p>
        </w:tc>
      </w:tr>
      <w:tr>
        <w:trPr>
          <w:trHeight w:val="468" w:hRule="atLeast"/>
        </w:trPr>
        <w:tc>
          <w:tcPr>
            <w:tcW w:w="1625" w:type="dxa"/>
            <w:tcBorders/>
            <w:shd w:fill="FFFFFF" w:val="clear"/>
          </w:tcPr>
          <w:p>
            <w:pPr>
              <w:pStyle w:val="Normal"/>
              <w:spacing w:before="0" w:after="0"/>
              <w:rPr>
                <w:rFonts w:ascii="Liberation Serif" w:hAnsi="Liberation Serif"/>
              </w:rPr>
            </w:pPr>
            <w:r>
              <w:rPr>
                <w:rFonts w:ascii="Liberation Serif" w:hAnsi="Liberation Serif"/>
              </w:rPr>
            </w:r>
          </w:p>
        </w:tc>
        <w:tc>
          <w:tcPr>
            <w:tcW w:w="1625" w:type="dxa"/>
            <w:tcBorders>
              <w:bottom w:val="single" w:sz="2" w:space="0" w:color="000001"/>
              <w:insideH w:val="single" w:sz="2" w:space="0" w:color="000001"/>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 xml:space="preserve">Small herbivores </w:t>
            </w:r>
          </w:p>
        </w:tc>
        <w:tc>
          <w:tcPr>
            <w:tcW w:w="3150" w:type="dxa"/>
            <w:tcBorders>
              <w:bottom w:val="single" w:sz="2" w:space="0" w:color="000001"/>
              <w:insideH w:val="single" w:sz="2" w:space="0" w:color="000001"/>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0.16</w:t>
            </w:r>
          </w:p>
        </w:tc>
        <w:tc>
          <w:tcPr>
            <w:tcW w:w="2876" w:type="dxa"/>
            <w:tcBorders>
              <w:bottom w:val="single" w:sz="2" w:space="0" w:color="000001"/>
              <w:insideH w:val="single" w:sz="2" w:space="0" w:color="000001"/>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0.58</w:t>
            </w:r>
          </w:p>
        </w:tc>
      </w:tr>
      <w:tr>
        <w:trPr>
          <w:trHeight w:val="468" w:hRule="atLeast"/>
        </w:trPr>
        <w:tc>
          <w:tcPr>
            <w:tcW w:w="162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Large carnivores</w:t>
            </w:r>
          </w:p>
        </w:tc>
        <w:tc>
          <w:tcPr>
            <w:tcW w:w="1625" w:type="dxa"/>
            <w:tcBorders>
              <w:top w:val="single" w:sz="2" w:space="0" w:color="000001"/>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Large herbivores</w:t>
            </w:r>
          </w:p>
        </w:tc>
        <w:tc>
          <w:tcPr>
            <w:tcW w:w="3150" w:type="dxa"/>
            <w:tcBorders>
              <w:top w:val="single" w:sz="2" w:space="0" w:color="000001"/>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0.29</w:t>
            </w:r>
          </w:p>
        </w:tc>
        <w:tc>
          <w:tcPr>
            <w:tcW w:w="2876" w:type="dxa"/>
            <w:tcBorders>
              <w:top w:val="single" w:sz="2" w:space="0" w:color="000001"/>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0.55</w:t>
            </w:r>
          </w:p>
        </w:tc>
      </w:tr>
      <w:tr>
        <w:trPr>
          <w:trHeight w:val="468" w:hRule="atLeast"/>
        </w:trPr>
        <w:tc>
          <w:tcPr>
            <w:tcW w:w="162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r>
          </w:p>
        </w:tc>
        <w:tc>
          <w:tcPr>
            <w:tcW w:w="162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Small carnivores</w:t>
            </w:r>
          </w:p>
        </w:tc>
        <w:tc>
          <w:tcPr>
            <w:tcW w:w="3150"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0.46</w:t>
            </w:r>
          </w:p>
        </w:tc>
        <w:tc>
          <w:tcPr>
            <w:tcW w:w="2876" w:type="dxa"/>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0.92</w:t>
            </w:r>
          </w:p>
        </w:tc>
      </w:tr>
      <w:tr>
        <w:trPr>
          <w:trHeight w:val="468" w:hRule="atLeast"/>
        </w:trPr>
        <w:tc>
          <w:tcPr>
            <w:tcW w:w="1625" w:type="dxa"/>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r>
          </w:p>
        </w:tc>
        <w:tc>
          <w:tcPr>
            <w:tcW w:w="1625" w:type="dxa"/>
            <w:tcBorders>
              <w:bottom w:val="single" w:sz="2" w:space="0" w:color="000001"/>
              <w:insideH w:val="single" w:sz="2" w:space="0" w:color="000001"/>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Small herbivores</w:t>
            </w:r>
          </w:p>
        </w:tc>
        <w:tc>
          <w:tcPr>
            <w:tcW w:w="3150" w:type="dxa"/>
            <w:tcBorders>
              <w:bottom w:val="single" w:sz="2" w:space="0" w:color="000001"/>
              <w:insideH w:val="single" w:sz="2" w:space="0" w:color="000001"/>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0.57</w:t>
            </w:r>
          </w:p>
        </w:tc>
        <w:tc>
          <w:tcPr>
            <w:tcW w:w="2876" w:type="dxa"/>
            <w:tcBorders>
              <w:bottom w:val="single" w:sz="2" w:space="0" w:color="000001"/>
              <w:insideH w:val="single" w:sz="2" w:space="0" w:color="000001"/>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0.92</w:t>
            </w:r>
          </w:p>
        </w:tc>
      </w:tr>
      <w:tr>
        <w:trPr>
          <w:trHeight w:val="468" w:hRule="atLeast"/>
        </w:trPr>
        <w:tc>
          <w:tcPr>
            <w:tcW w:w="1625" w:type="dxa"/>
            <w:tcBorders>
              <w:bottom w:val="single" w:sz="2" w:space="0" w:color="000001"/>
              <w:insideH w:val="single" w:sz="2" w:space="0" w:color="000001"/>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Small carnivores</w:t>
            </w:r>
          </w:p>
        </w:tc>
        <w:tc>
          <w:tcPr>
            <w:tcW w:w="1625" w:type="dxa"/>
            <w:tcBorders>
              <w:top w:val="single" w:sz="2" w:space="0" w:color="000001"/>
              <w:bottom w:val="single" w:sz="2" w:space="0" w:color="000001"/>
              <w:insideH w:val="single" w:sz="2" w:space="0" w:color="000001"/>
            </w:tcBorders>
            <w:shd w:fill="FFFFFF" w:val="clear"/>
          </w:tcPr>
          <w:p>
            <w:pPr>
              <w:pStyle w:val="TableContents"/>
              <w:spacing w:lineRule="auto" w:line="360" w:before="0" w:after="0"/>
              <w:rPr>
                <w:rFonts w:ascii="Liberation Serif" w:hAnsi="Liberation Serif"/>
                <w:sz w:val="20"/>
                <w:szCs w:val="20"/>
              </w:rPr>
            </w:pPr>
            <w:r>
              <w:rPr>
                <w:rFonts w:ascii="Liberation Serif" w:hAnsi="Liberation Serif"/>
                <w:sz w:val="20"/>
                <w:szCs w:val="20"/>
              </w:rPr>
              <w:t>Small herbivores</w:t>
            </w:r>
          </w:p>
        </w:tc>
        <w:tc>
          <w:tcPr>
            <w:tcW w:w="3150" w:type="dxa"/>
            <w:tcBorders>
              <w:top w:val="single" w:sz="2" w:space="0" w:color="000001"/>
              <w:bottom w:val="single" w:sz="2" w:space="0" w:color="000001"/>
              <w:insideH w:val="single" w:sz="2" w:space="0" w:color="000001"/>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0.89</w:t>
            </w:r>
          </w:p>
        </w:tc>
        <w:tc>
          <w:tcPr>
            <w:tcW w:w="2876" w:type="dxa"/>
            <w:tcBorders>
              <w:top w:val="single" w:sz="2" w:space="0" w:color="000001"/>
              <w:bottom w:val="single" w:sz="2" w:space="0" w:color="000001"/>
              <w:insideH w:val="single" w:sz="2" w:space="0" w:color="000001"/>
            </w:tcBorders>
            <w:shd w:fill="FFFFFF" w:val="clear"/>
          </w:tcPr>
          <w:p>
            <w:pPr>
              <w:pStyle w:val="TableContents"/>
              <w:spacing w:lineRule="auto" w:line="360" w:before="0" w:after="0"/>
              <w:jc w:val="center"/>
              <w:rPr>
                <w:rFonts w:ascii="Liberation Serif" w:hAnsi="Liberation Serif"/>
                <w:sz w:val="20"/>
                <w:szCs w:val="20"/>
              </w:rPr>
            </w:pPr>
            <w:r>
              <w:rPr>
                <w:rFonts w:ascii="Liberation Serif" w:hAnsi="Liberation Serif"/>
                <w:sz w:val="20"/>
                <w:szCs w:val="20"/>
              </w:rPr>
              <w:t>0.98</w:t>
            </w:r>
          </w:p>
        </w:tc>
      </w:tr>
    </w:tbl>
    <w:p>
      <w:pPr>
        <w:pStyle w:val="Heading1"/>
        <w:rPr>
          <w:rFonts w:ascii="Liberation Serif" w:hAnsi="Liberation Serif"/>
        </w:rPr>
      </w:pPr>
      <w:r>
        <w:br w:type="page"/>
      </w:r>
      <w:bookmarkStart w:id="1" w:name="references"/>
      <w:bookmarkEnd w:id="1"/>
      <w:r>
        <w:rPr>
          <w:rFonts w:ascii="Liberation Serif" w:hAnsi="Liberation Serif"/>
        </w:rPr>
        <w:t>References</w:t>
      </w:r>
    </w:p>
    <w:p>
      <w:pPr>
        <w:pStyle w:val="Bibliography"/>
        <w:bidi w:val="0"/>
        <w:spacing w:lineRule="auto" w:line="360"/>
        <w:rPr>
          <w:rFonts w:ascii="Liberation Serif" w:hAnsi="Liberation Serif"/>
        </w:rPr>
      </w:pPr>
      <w:r>
        <w:rPr>
          <w:rFonts w:ascii="Liberation Serif" w:hAnsi="Liberation Serif"/>
        </w:rPr>
        <w:t xml:space="preserve">Elith, J. </w:t>
      </w:r>
      <w:r>
        <w:rPr>
          <w:rFonts w:ascii="Liberation Serif" w:hAnsi="Liberation Serif"/>
        </w:rPr>
        <w:t>et al.</w:t>
      </w:r>
      <w:r>
        <w:rPr>
          <w:rFonts w:ascii="Liberation Serif" w:hAnsi="Liberation Serif"/>
        </w:rPr>
        <w:t xml:space="preserve"> A statistical explanation of maxent for ecologists. </w:t>
      </w:r>
      <w:r>
        <w:rPr>
          <w:rFonts w:ascii="Liberation Serif" w:hAnsi="Liberation Serif"/>
          <w:i/>
        </w:rPr>
        <w:t xml:space="preserve">Divers. Distrib. </w:t>
      </w:r>
      <w:r>
        <w:rPr>
          <w:rFonts w:ascii="Liberation Serif" w:hAnsi="Liberation Serif"/>
          <w:b/>
          <w:bCs/>
          <w:i w:val="false"/>
          <w:iCs w:val="false"/>
        </w:rPr>
        <w:t>17</w:t>
      </w:r>
      <w:r>
        <w:rPr>
          <w:rFonts w:ascii="Liberation Serif" w:hAnsi="Liberation Serif"/>
        </w:rPr>
        <w:t xml:space="preserve">, 43–57 </w:t>
      </w:r>
      <w:r>
        <w:rPr>
          <w:rFonts w:ascii="Liberation Serif" w:hAnsi="Liberation Serif"/>
        </w:rPr>
        <w:t>(2011).</w:t>
      </w:r>
    </w:p>
    <w:p>
      <w:pPr>
        <w:pStyle w:val="Bibliography"/>
        <w:bidi w:val="0"/>
        <w:spacing w:lineRule="auto" w:line="360"/>
        <w:rPr>
          <w:rFonts w:ascii="Liberation Serif" w:hAnsi="Liberation Serif"/>
        </w:rPr>
      </w:pPr>
      <w:r>
        <w:rPr>
          <w:rFonts w:ascii="Liberation Serif" w:hAnsi="Liberation Serif"/>
        </w:rPr>
        <w:t xml:space="preserve">Faurby, S. </w:t>
      </w:r>
      <w:r>
        <w:rPr>
          <w:rFonts w:ascii="Liberation Serif" w:hAnsi="Liberation Serif"/>
        </w:rPr>
        <w:t>et al.</w:t>
      </w:r>
      <w:r>
        <w:rPr>
          <w:rFonts w:ascii="Liberation Serif" w:hAnsi="Liberation Serif"/>
        </w:rPr>
        <w:t xml:space="preserve"> PHYLACINE 1.2: The phylogenetic atlas of mammal macroecology. </w:t>
      </w:r>
      <w:r>
        <w:rPr>
          <w:rFonts w:ascii="Liberation Serif" w:hAnsi="Liberation Serif"/>
          <w:i/>
        </w:rPr>
        <w:t>Ecology</w:t>
      </w:r>
      <w:r>
        <w:rPr>
          <w:rFonts w:ascii="Liberation Serif" w:hAnsi="Liberation Serif"/>
        </w:rPr>
        <w:t xml:space="preserve"> </w:t>
      </w:r>
      <w:r>
        <w:rPr>
          <w:rFonts w:ascii="Liberation Serif" w:hAnsi="Liberation Serif"/>
          <w:b/>
          <w:bCs/>
          <w:i w:val="false"/>
          <w:iCs w:val="false"/>
        </w:rPr>
        <w:t>99</w:t>
      </w:r>
      <w:r>
        <w:rPr>
          <w:rFonts w:ascii="Liberation Serif" w:hAnsi="Liberation Serif"/>
        </w:rPr>
        <w:t>, 2626–262</w:t>
      </w:r>
      <w:r>
        <w:rPr>
          <w:rFonts w:ascii="Liberation Serif" w:hAnsi="Liberation Serif"/>
        </w:rPr>
        <w:t>6 (2018).</w:t>
      </w:r>
    </w:p>
    <w:p>
      <w:pPr>
        <w:pStyle w:val="Bibliography"/>
        <w:bidi w:val="0"/>
        <w:spacing w:lineRule="auto" w:line="360"/>
        <w:rPr>
          <w:rFonts w:ascii="Liberation Serif" w:hAnsi="Liberation Serif"/>
        </w:rPr>
      </w:pPr>
      <w:r>
        <w:rPr>
          <w:rFonts w:ascii="Liberation Serif" w:hAnsi="Liberation Serif"/>
        </w:rPr>
        <w:t xml:space="preserve">Fielding, A. H. &amp; Bell, J. F. A review of methods for the assessment of prediction errors in conservation presence/absence models. </w:t>
      </w:r>
      <w:r>
        <w:rPr>
          <w:rFonts w:ascii="Liberation Serif" w:hAnsi="Liberation Serif"/>
          <w:i/>
        </w:rPr>
        <w:t>Environ. Conserv.</w:t>
      </w:r>
      <w:r>
        <w:rPr>
          <w:rFonts w:ascii="Liberation Serif" w:hAnsi="Liberation Serif"/>
        </w:rPr>
        <w:t xml:space="preserve"> </w:t>
      </w:r>
      <w:r>
        <w:rPr>
          <w:rFonts w:ascii="Liberation Serif" w:hAnsi="Liberation Serif"/>
          <w:b/>
          <w:bCs/>
          <w:i w:val="false"/>
          <w:iCs w:val="false"/>
        </w:rPr>
        <w:t>24</w:t>
      </w:r>
      <w:r>
        <w:rPr>
          <w:rFonts w:ascii="Liberation Serif" w:hAnsi="Liberation Serif"/>
        </w:rPr>
        <w:t>, 38–49 (1997).</w:t>
      </w:r>
    </w:p>
    <w:p>
      <w:pPr>
        <w:pStyle w:val="Bibliography"/>
        <w:bidi w:val="0"/>
        <w:spacing w:lineRule="auto" w:line="360"/>
        <w:rPr>
          <w:rFonts w:ascii="Liberation Serif" w:hAnsi="Liberation Serif"/>
        </w:rPr>
      </w:pPr>
      <w:r>
        <w:rPr>
          <w:rFonts w:ascii="Liberation Serif" w:hAnsi="Liberation Serif"/>
        </w:rPr>
        <w:t xml:space="preserve">Guevara, L., Gerstner, B. E., Kass, J. M. &amp; Anderson, R. P. Toward ecologically realistic predictions of species distributions: A cross-time example from tropical montane cloud forests. </w:t>
      </w:r>
      <w:r>
        <w:rPr>
          <w:rFonts w:ascii="Liberation Serif" w:hAnsi="Liberation Serif"/>
          <w:i/>
        </w:rPr>
        <w:t>Glob. Change Biol.</w:t>
      </w:r>
      <w:r>
        <w:rPr>
          <w:rFonts w:ascii="Liberation Serif" w:hAnsi="Liberation Serif"/>
        </w:rPr>
        <w:t xml:space="preserve"> </w:t>
      </w:r>
      <w:r>
        <w:rPr>
          <w:rFonts w:ascii="Liberation Serif" w:hAnsi="Liberation Serif"/>
          <w:b/>
          <w:bCs/>
          <w:i w:val="false"/>
          <w:iCs w:val="false"/>
        </w:rPr>
        <w:t>24</w:t>
      </w:r>
      <w:r>
        <w:rPr>
          <w:rFonts w:ascii="Liberation Serif" w:hAnsi="Liberation Serif"/>
        </w:rPr>
        <w:t xml:space="preserve">, 1511–1522 </w:t>
      </w:r>
      <w:r>
        <w:rPr>
          <w:rFonts w:ascii="Liberation Serif" w:hAnsi="Liberation Serif"/>
        </w:rPr>
        <w:t>(2018)</w:t>
      </w:r>
      <w:r>
        <w:rPr>
          <w:rFonts w:ascii="Liberation Serif" w:hAnsi="Liberation Serif"/>
        </w:rPr>
        <w:t>.</w:t>
      </w:r>
    </w:p>
    <w:p>
      <w:pPr>
        <w:pStyle w:val="Bibliography"/>
        <w:bidi w:val="0"/>
        <w:spacing w:lineRule="auto" w:line="360"/>
        <w:rPr>
          <w:rFonts w:ascii="Liberation Serif" w:hAnsi="Liberation Serif"/>
        </w:rPr>
      </w:pPr>
      <w:r>
        <w:rPr>
          <w:rFonts w:ascii="Liberation Serif" w:hAnsi="Liberation Serif"/>
        </w:rPr>
        <w:t xml:space="preserve">Hirzel, A. H., Le Lay, G., Helfer, V., Randin, C. &amp; Guisan, A. Evaluating the ability of habitat suitability models to predict species presences. </w:t>
      </w:r>
      <w:r>
        <w:rPr>
          <w:rFonts w:ascii="Liberation Serif" w:hAnsi="Liberation Serif"/>
          <w:i/>
        </w:rPr>
        <w:t>Ecol. Model.</w:t>
      </w:r>
      <w:r>
        <w:rPr>
          <w:rFonts w:ascii="Liberation Serif" w:hAnsi="Liberation Serif"/>
        </w:rPr>
        <w:t xml:space="preserve"> </w:t>
      </w:r>
      <w:r>
        <w:rPr>
          <w:rFonts w:ascii="Liberation Serif" w:hAnsi="Liberation Serif"/>
          <w:b/>
          <w:bCs/>
          <w:i w:val="false"/>
          <w:iCs w:val="false"/>
        </w:rPr>
        <w:t>199</w:t>
      </w:r>
      <w:r>
        <w:rPr>
          <w:rFonts w:ascii="Liberation Serif" w:hAnsi="Liberation Serif"/>
        </w:rPr>
        <w:t>, 142–152 (2006).</w:t>
      </w:r>
    </w:p>
    <w:p>
      <w:pPr>
        <w:pStyle w:val="Bibliography"/>
        <w:bidi w:val="0"/>
        <w:spacing w:lineRule="auto" w:line="360"/>
        <w:rPr>
          <w:rFonts w:ascii="Liberation Serif" w:hAnsi="Liberation Serif"/>
        </w:rPr>
      </w:pPr>
      <w:r>
        <w:rPr>
          <w:rFonts w:ascii="Liberation Serif" w:hAnsi="Liberation Serif"/>
        </w:rPr>
        <w:t xml:space="preserve">Hof, C. </w:t>
      </w:r>
      <w:r>
        <w:rPr>
          <w:rFonts w:ascii="Liberation Serif" w:hAnsi="Liberation Serif"/>
        </w:rPr>
        <w:t>et al</w:t>
      </w:r>
      <w:r>
        <w:rPr>
          <w:rFonts w:ascii="Liberation Serif" w:hAnsi="Liberation Serif"/>
        </w:rPr>
        <w:t xml:space="preserve">. Bioenergy cropland expansion may offset positive effects of climate change mitigation for global vertebrate diversity. </w:t>
      </w:r>
      <w:r>
        <w:rPr>
          <w:rFonts w:ascii="Liberation Serif" w:hAnsi="Liberation Serif"/>
          <w:i/>
        </w:rPr>
        <w:t xml:space="preserve">Proc. Nat. Acad. Sci. </w:t>
      </w:r>
      <w:r>
        <w:rPr>
          <w:rFonts w:ascii="Liberation Serif" w:hAnsi="Liberation Serif"/>
          <w:b/>
          <w:bCs/>
          <w:i w:val="false"/>
          <w:iCs w:val="false"/>
        </w:rPr>
        <w:t>115</w:t>
      </w:r>
      <w:r>
        <w:rPr>
          <w:rFonts w:ascii="Liberation Serif" w:hAnsi="Liberation Serif"/>
        </w:rPr>
        <w:t xml:space="preserve">, 13294–13299 </w:t>
      </w:r>
      <w:r>
        <w:rPr>
          <w:rFonts w:ascii="Liberation Serif" w:hAnsi="Liberation Serif"/>
        </w:rPr>
        <w:t>(2018)</w:t>
      </w:r>
      <w:r>
        <w:rPr>
          <w:rFonts w:ascii="Liberation Serif" w:hAnsi="Liberation Serif"/>
        </w:rPr>
        <w:t>.</w:t>
      </w:r>
    </w:p>
    <w:p>
      <w:pPr>
        <w:pStyle w:val="Bibliography"/>
        <w:spacing w:lineRule="auto" w:line="360"/>
        <w:rPr>
          <w:rFonts w:ascii="Liberation Serif" w:hAnsi="Liberation Serif"/>
        </w:rPr>
      </w:pPr>
      <w:commentRangeStart w:id="6"/>
      <w:r>
        <w:rPr>
          <w:rFonts w:ascii="Liberation Serif" w:hAnsi="Liberation Serif"/>
        </w:rPr>
        <w:t>IUCN 2019. The IUCN Red List of Threatened Species. Version 2019-3. http://www.iucnredlist.org/. Downloaded on 10 December 2019.</w:t>
      </w:r>
      <w:commentRangeEnd w:id="6"/>
      <w:r>
        <w:commentReference w:id="6"/>
      </w:r>
      <w:r>
        <w:rPr>
          <w:rFonts w:ascii="Liberation Serif" w:hAnsi="Liberation Serif"/>
        </w:rPr>
      </w:r>
    </w:p>
    <w:p>
      <w:pPr>
        <w:pStyle w:val="Bibliography"/>
        <w:bidi w:val="0"/>
        <w:spacing w:lineRule="auto" w:line="360"/>
        <w:rPr>
          <w:rFonts w:ascii="Liberation Serif" w:hAnsi="Liberation Serif"/>
        </w:rPr>
      </w:pPr>
      <w:r>
        <w:rPr>
          <w:rFonts w:ascii="Liberation Serif" w:hAnsi="Liberation Serif"/>
        </w:rPr>
        <w:t xml:space="preserve">Liu, C., Newell, G. &amp; White, M. On the selection of thresholds for predicting species occurrence with presence-only data. </w:t>
      </w:r>
      <w:r>
        <w:rPr>
          <w:rFonts w:ascii="Liberation Serif" w:hAnsi="Liberation Serif"/>
          <w:i/>
        </w:rPr>
        <w:t xml:space="preserve">Ecol. Evol. </w:t>
      </w:r>
      <w:r>
        <w:rPr>
          <w:rFonts w:ascii="Liberation Serif" w:hAnsi="Liberation Serif"/>
          <w:b/>
          <w:bCs/>
          <w:i w:val="false"/>
          <w:iCs w:val="false"/>
        </w:rPr>
        <w:t>6</w:t>
      </w:r>
      <w:r>
        <w:rPr>
          <w:rFonts w:ascii="Liberation Serif" w:hAnsi="Liberation Serif"/>
        </w:rPr>
        <w:t>, 337–348 (2016).</w:t>
      </w:r>
    </w:p>
    <w:p>
      <w:pPr>
        <w:pStyle w:val="Bibliography"/>
        <w:bidi w:val="0"/>
        <w:spacing w:lineRule="auto" w:line="360"/>
        <w:rPr>
          <w:rFonts w:ascii="Liberation Serif" w:hAnsi="Liberation Serif"/>
        </w:rPr>
      </w:pPr>
      <w:r>
        <w:rPr>
          <w:rFonts w:ascii="Liberation Serif" w:hAnsi="Liberation Serif"/>
        </w:rPr>
        <w:t xml:space="preserve">Lundgren, E. J., Ramp, D., Ripple, W. J. &amp; Wallach, A. D. Introduced megafauna are rewilding the Anthropocene. </w:t>
      </w:r>
      <w:r>
        <w:rPr>
          <w:rFonts w:ascii="Liberation Serif" w:hAnsi="Liberation Serif"/>
          <w:i/>
          <w:iCs/>
        </w:rPr>
        <w:t>Ecography</w:t>
      </w:r>
      <w:r>
        <w:rPr>
          <w:rFonts w:ascii="Liberation Serif" w:hAnsi="Liberation Serif"/>
        </w:rPr>
        <w:t xml:space="preserve"> </w:t>
      </w:r>
      <w:r>
        <w:rPr>
          <w:rFonts w:ascii="Liberation Serif" w:hAnsi="Liberation Serif"/>
          <w:b/>
          <w:bCs/>
        </w:rPr>
        <w:t>41</w:t>
      </w:r>
      <w:r>
        <w:rPr>
          <w:rFonts w:ascii="Liberation Serif" w:hAnsi="Liberation Serif"/>
        </w:rPr>
        <w:t xml:space="preserve">, 857–866 </w:t>
      </w:r>
      <w:r>
        <w:rPr>
          <w:rFonts w:ascii="Liberation Serif" w:hAnsi="Liberation Serif"/>
        </w:rPr>
        <w:t>(2018)</w:t>
      </w:r>
      <w:r>
        <w:rPr>
          <w:rFonts w:ascii="Liberation Serif" w:hAnsi="Liberation Serif"/>
        </w:rPr>
        <w:t>.</w:t>
      </w:r>
    </w:p>
    <w:p>
      <w:pPr>
        <w:pStyle w:val="Bibliography"/>
        <w:bidi w:val="0"/>
        <w:spacing w:lineRule="auto" w:line="360"/>
        <w:rPr>
          <w:rFonts w:ascii="Liberation Serif" w:hAnsi="Liberation Serif"/>
        </w:rPr>
      </w:pPr>
      <w:r>
        <w:rPr>
          <w:rFonts w:ascii="Liberation Serif" w:hAnsi="Liberation Serif"/>
        </w:rPr>
        <w:t xml:space="preserve">Merow, C., Smith, M. J., &amp; Silander Jr, J. A. (2013). A practical guide to maxent for modeling species’ distributions: What it does, and why inputs and settings matter. </w:t>
      </w:r>
      <w:r>
        <w:rPr>
          <w:rFonts w:ascii="Liberation Serif" w:hAnsi="Liberation Serif"/>
          <w:i/>
        </w:rPr>
        <w:t>Ecography</w:t>
      </w:r>
      <w:r>
        <w:rPr>
          <w:rFonts w:ascii="Liberation Serif" w:hAnsi="Liberation Serif"/>
        </w:rPr>
        <w:t xml:space="preserve"> </w:t>
      </w:r>
      <w:r>
        <w:rPr>
          <w:rFonts w:ascii="Liberation Serif" w:hAnsi="Liberation Serif"/>
          <w:b/>
          <w:bCs/>
          <w:i w:val="false"/>
          <w:iCs w:val="false"/>
        </w:rPr>
        <w:t>36</w:t>
      </w:r>
      <w:r>
        <w:rPr>
          <w:rFonts w:ascii="Liberation Serif" w:hAnsi="Liberation Serif"/>
        </w:rPr>
        <w:t>, 1058–1069.</w:t>
      </w:r>
    </w:p>
    <w:p>
      <w:pPr>
        <w:pStyle w:val="Bibliography"/>
        <w:bidi w:val="0"/>
        <w:spacing w:lineRule="auto" w:line="360"/>
        <w:rPr>
          <w:rFonts w:ascii="Liberation Serif" w:hAnsi="Liberation Serif"/>
        </w:rPr>
      </w:pPr>
      <w:r>
        <w:rPr>
          <w:rFonts w:ascii="Liberation Serif" w:hAnsi="Liberation Serif"/>
        </w:rPr>
        <w:t xml:space="preserve">Merow, C. </w:t>
      </w:r>
      <w:r>
        <w:rPr>
          <w:rFonts w:ascii="Liberation Serif" w:hAnsi="Liberation Serif"/>
        </w:rPr>
        <w:t xml:space="preserve">et al. </w:t>
      </w:r>
      <w:r>
        <w:rPr>
          <w:rFonts w:ascii="Liberation Serif" w:hAnsi="Liberation Serif"/>
        </w:rPr>
        <w:t xml:space="preserve">What do we gain from simplicity versus complexity in species distribution models? </w:t>
      </w:r>
      <w:r>
        <w:rPr>
          <w:rFonts w:ascii="Liberation Serif" w:hAnsi="Liberation Serif"/>
          <w:i/>
        </w:rPr>
        <w:t>Ecography</w:t>
      </w:r>
      <w:r>
        <w:rPr>
          <w:rFonts w:ascii="Liberation Serif" w:hAnsi="Liberation Serif"/>
        </w:rPr>
        <w:t xml:space="preserve"> </w:t>
      </w:r>
      <w:r>
        <w:rPr>
          <w:rFonts w:ascii="Liberation Serif" w:hAnsi="Liberation Serif"/>
          <w:b/>
          <w:bCs/>
          <w:i w:val="false"/>
          <w:iCs w:val="false"/>
        </w:rPr>
        <w:t>37</w:t>
      </w:r>
      <w:r>
        <w:rPr>
          <w:rFonts w:ascii="Liberation Serif" w:hAnsi="Liberation Serif"/>
        </w:rPr>
        <w:t>, 1267–1281 (2014).</w:t>
      </w:r>
    </w:p>
    <w:p>
      <w:pPr>
        <w:pStyle w:val="Bibliography"/>
        <w:spacing w:lineRule="auto" w:line="360"/>
        <w:rPr>
          <w:rFonts w:ascii="Liberation Serif" w:hAnsi="Liberation Serif"/>
        </w:rPr>
      </w:pPr>
      <w:r>
        <w:rPr>
          <w:rFonts w:ascii="Liberation Serif" w:hAnsi="Liberation Serif"/>
        </w:rPr>
        <w:t xml:space="preserve">Phillips, S. J., Anderson, R. P., Dudík, M., Schapire, R. E. &amp; Blair, M. E. Opening the black box: An open-source release of </w:t>
      </w:r>
      <w:r>
        <w:rPr>
          <w:rFonts w:ascii="Liberation Serif" w:hAnsi="Liberation Serif"/>
        </w:rPr>
        <w:t>M</w:t>
      </w:r>
      <w:r>
        <w:rPr>
          <w:rFonts w:ascii="Liberation Serif" w:hAnsi="Liberation Serif"/>
        </w:rPr>
        <w:t xml:space="preserve">axent. </w:t>
      </w:r>
      <w:r>
        <w:rPr>
          <w:rFonts w:ascii="Liberation Serif" w:hAnsi="Liberation Serif"/>
          <w:i/>
        </w:rPr>
        <w:t>Ecography</w:t>
      </w:r>
      <w:r>
        <w:rPr>
          <w:rFonts w:ascii="Liberation Serif" w:hAnsi="Liberation Serif"/>
        </w:rPr>
        <w:t xml:space="preserve"> </w:t>
      </w:r>
      <w:r>
        <w:rPr>
          <w:rFonts w:ascii="Liberation Serif" w:hAnsi="Liberation Serif"/>
          <w:b/>
          <w:bCs/>
          <w:i w:val="false"/>
          <w:iCs w:val="false"/>
        </w:rPr>
        <w:t>40</w:t>
      </w:r>
      <w:r>
        <w:rPr>
          <w:rFonts w:ascii="Liberation Serif" w:hAnsi="Liberation Serif"/>
        </w:rPr>
        <w:t>, 887–893 (2017).</w:t>
      </w:r>
    </w:p>
    <w:p>
      <w:pPr>
        <w:pStyle w:val="Bibliography"/>
        <w:bidi w:val="0"/>
        <w:spacing w:lineRule="auto" w:line="360"/>
        <w:rPr>
          <w:rFonts w:ascii="Liberation Serif" w:hAnsi="Liberation Serif"/>
          <w:ins w:id="21" w:author="Unknown Author" w:date="2020-03-30T08:16:00Z"/>
        </w:rPr>
      </w:pPr>
      <w:r>
        <w:rPr>
          <w:rFonts w:ascii="Liberation Serif" w:hAnsi="Liberation Serif"/>
        </w:rPr>
        <w:t xml:space="preserve">Poo-Muñoz, D. A. </w:t>
      </w:r>
      <w:r>
        <w:rPr>
          <w:rFonts w:ascii="Liberation Serif" w:hAnsi="Liberation Serif"/>
        </w:rPr>
        <w:t>et al</w:t>
      </w:r>
      <w:r>
        <w:rPr>
          <w:rFonts w:ascii="Liberation Serif" w:hAnsi="Liberation Serif"/>
        </w:rPr>
        <w:t>. Galictis cuja (</w:t>
      </w:r>
      <w:r>
        <w:rPr>
          <w:rFonts w:ascii="Liberation Serif" w:hAnsi="Liberation Serif"/>
        </w:rPr>
        <w:t>M</w:t>
      </w:r>
      <w:r>
        <w:rPr>
          <w:rFonts w:ascii="Liberation Serif" w:hAnsi="Liberation Serif"/>
        </w:rPr>
        <w:t xml:space="preserve">ammalia): An update of current knowledge and geographic distribution. </w:t>
      </w:r>
      <w:r>
        <w:rPr>
          <w:rFonts w:ascii="Liberation Serif" w:hAnsi="Liberation Serif"/>
          <w:i/>
        </w:rPr>
        <w:t>Iheringia. Série Zoologia</w:t>
      </w:r>
      <w:r>
        <w:rPr>
          <w:rFonts w:ascii="Liberation Serif" w:hAnsi="Liberation Serif"/>
        </w:rPr>
        <w:t xml:space="preserve"> </w:t>
      </w:r>
      <w:r>
        <w:rPr>
          <w:rFonts w:ascii="Liberation Serif" w:hAnsi="Liberation Serif"/>
          <w:b/>
          <w:bCs/>
          <w:i w:val="false"/>
          <w:iCs w:val="false"/>
        </w:rPr>
        <w:t>104</w:t>
      </w:r>
      <w:r>
        <w:rPr>
          <w:rFonts w:ascii="Liberation Serif" w:hAnsi="Liberation Serif"/>
        </w:rPr>
        <w:t xml:space="preserve">, 341–346 </w:t>
      </w:r>
      <w:r>
        <w:rPr>
          <w:rFonts w:ascii="Liberation Serif" w:hAnsi="Liberation Serif"/>
        </w:rPr>
        <w:t>(2014)</w:t>
      </w:r>
      <w:r>
        <w:rPr>
          <w:rFonts w:ascii="Liberation Serif" w:hAnsi="Liberation Serif"/>
        </w:rPr>
        <w:t>.</w:t>
      </w:r>
    </w:p>
    <w:p>
      <w:pPr>
        <w:pStyle w:val="Bibliography"/>
        <w:bidi w:val="0"/>
        <w:spacing w:lineRule="auto" w:line="360"/>
        <w:rPr>
          <w:rFonts w:ascii="Liberation Serif" w:hAnsi="Liberation Serif"/>
        </w:rPr>
      </w:pPr>
      <w:r>
        <w:rPr>
          <w:rFonts w:ascii="Liberation Serif" w:hAnsi="Liberation Serif"/>
        </w:rPr>
        <w:t xml:space="preserve">Sandom, C. J. </w:t>
      </w:r>
      <w:r>
        <w:rPr>
          <w:rFonts w:ascii="Liberation Serif" w:hAnsi="Liberation Serif"/>
        </w:rPr>
        <w:t>et al.</w:t>
      </w:r>
      <w:r>
        <w:rPr>
          <w:rFonts w:ascii="Liberation Serif" w:hAnsi="Liberation Serif"/>
        </w:rPr>
        <w:t xml:space="preserve"> Trophic rewilding presents regionally specific opportunities for mitigating climate change. </w:t>
      </w:r>
      <w:r>
        <w:rPr>
          <w:rFonts w:ascii="Liberation Serif" w:hAnsi="Liberation Serif"/>
          <w:i/>
          <w:iCs/>
        </w:rPr>
        <w:t>Philos. Trans. R. Soc. B: Biol. Sci.</w:t>
      </w:r>
      <w:r>
        <w:rPr>
          <w:rFonts w:ascii="Liberation Serif" w:hAnsi="Liberation Serif"/>
        </w:rPr>
        <w:t xml:space="preserve"> </w:t>
      </w:r>
      <w:r>
        <w:rPr>
          <w:rFonts w:ascii="Liberation Serif" w:hAnsi="Liberation Serif"/>
          <w:b/>
          <w:bCs/>
        </w:rPr>
        <w:t>375</w:t>
      </w:r>
      <w:r>
        <w:rPr>
          <w:rFonts w:ascii="Liberation Serif" w:hAnsi="Liberation Serif"/>
        </w:rPr>
        <w:t>, 20190125 (2020).</w:t>
      </w:r>
    </w:p>
    <w:p>
      <w:pPr>
        <w:pStyle w:val="Bibliography"/>
        <w:spacing w:lineRule="auto" w:line="360" w:before="0" w:after="200"/>
        <w:rPr>
          <w:rFonts w:ascii="Liberation Serif" w:hAnsi="Liberation Serif"/>
        </w:rPr>
      </w:pPr>
      <w:r>
        <w:rPr>
          <w:rFonts w:ascii="Liberation Serif" w:hAnsi="Liberation Serif"/>
        </w:rPr>
        <w:t xml:space="preserve">Swets, J. A. Measuring the accuracy of diagnostic systems. </w:t>
      </w:r>
      <w:r>
        <w:rPr>
          <w:rFonts w:ascii="Liberation Serif" w:hAnsi="Liberation Serif"/>
          <w:i/>
        </w:rPr>
        <w:t>Science</w:t>
      </w:r>
      <w:r>
        <w:rPr>
          <w:rFonts w:ascii="Liberation Serif" w:hAnsi="Liberation Serif"/>
        </w:rPr>
        <w:t xml:space="preserve"> </w:t>
      </w:r>
      <w:r>
        <w:rPr>
          <w:rFonts w:ascii="Liberation Serif" w:hAnsi="Liberation Serif"/>
          <w:b/>
          <w:bCs/>
          <w:i w:val="false"/>
          <w:iCs w:val="false"/>
        </w:rPr>
        <w:t>240</w:t>
      </w:r>
      <w:r>
        <w:rPr>
          <w:rFonts w:ascii="Liberation Serif" w:hAnsi="Liberation Serif"/>
        </w:rPr>
        <w:t>, 1285–1293 (1988).</w:t>
      </w:r>
    </w:p>
    <w:sectPr>
      <w:footerReference w:type="default" r:id="rId6"/>
      <w:type w:val="nextPage"/>
      <w:pgSz w:w="12240" w:h="15840"/>
      <w:pgMar w:left="1800" w:right="1800" w:header="0" w:top="1440" w:footer="1440" w:bottom="200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Berti Emilio" w:date="2020-01-16T13:41:00Z" w:initials="BE">
    <w:p>
      <w:r>
        <w:rPr>
          <w:rFonts w:ascii="Liberation Serif" w:hAnsi="Liberation Serif" w:eastAsia="DejaVu Sans"/>
          <w:color w:val="auto"/>
          <w:sz w:val="20"/>
          <w:lang w:val="en-US" w:eastAsia="en-US" w:bidi="en-US"/>
        </w:rPr>
        <w:t>Does this need more? I kinda feel it’s understandable like this.</w:t>
      </w:r>
    </w:p>
  </w:comment>
  <w:comment w:id="0" w:author="Microsoft Office User" w:date="2020-01-19T21:49:00Z" w:initials="MOU">
    <w:p>
      <w:r>
        <w:rPr>
          <w:rFonts w:ascii="Liberation Serif" w:hAnsi="Liberation Serif" w:eastAsia="DejaVu Sans"/>
          <w:color w:val="auto"/>
          <w:lang w:val="en-US" w:eastAsia="en-US" w:bidi="en-US"/>
        </w:rPr>
        <w:t>To answer your question, I think much more information is needed in the Supplementary Material depending on how the main text is written. I also think it should be linked better to the Methods or have a section in the Supporting Materials that explains this better – it is why I suggest the line at the end</w:t>
      </w:r>
    </w:p>
  </w:comment>
  <w:comment w:id="2" w:author="Microsoft Office User" w:date="2020-01-19T22:04:00Z" w:initials="MOU">
    <w:p>
      <w:r>
        <w:rPr>
          <w:rFonts w:ascii="Liberation Serif" w:hAnsi="Liberation Serif" w:eastAsia="DejaVu Sans"/>
          <w:color w:val="auto"/>
          <w:lang w:val="en-US" w:eastAsia="en-US" w:bidi="en-US"/>
        </w:rPr>
        <w:t>I wonder if it’s useful to show the species that were not also selected</w:t>
      </w:r>
    </w:p>
  </w:comment>
  <w:comment w:id="3" w:author="Scott William Jarvie" w:date="2020-03-24T17:33:00Z" w:initials="SWJ">
    <w:p>
      <w:r>
        <w:rPr>
          <w:rFonts w:ascii="Liberation Serif" w:hAnsi="Liberation Serif" w:eastAsia="DejaVu Sans"/>
          <w:color w:val="auto"/>
          <w:lang w:val="en-US" w:eastAsia="en-US" w:bidi="en-US"/>
        </w:rPr>
        <w:t>Is this after the selection of the rewilding candidates? Maybe you can refer to that?</w:t>
      </w:r>
    </w:p>
    <w:p>
      <w:r>
        <w:rPr>
          <w:rFonts w:ascii="Liberation Serif" w:hAnsi="Liberation Serif" w:eastAsia="DejaVu Sans"/>
          <w:color w:val="auto"/>
          <w:lang w:val="en-US" w:eastAsia="en-US" w:bidi="en-US"/>
        </w:rPr>
      </w:r>
    </w:p>
    <w:p>
      <w:r>
        <w:rPr>
          <w:rFonts w:ascii="Liberation Serif" w:hAnsi="Liberation Serif" w:eastAsia="DejaVu Sans"/>
          <w:color w:val="auto"/>
          <w:lang w:val="en-US" w:eastAsia="en-US" w:bidi="en-US"/>
        </w:rPr>
        <w:t>Also, more information is required to make it standalone</w:t>
      </w:r>
    </w:p>
  </w:comment>
  <w:comment w:id="4" w:author="Scott William Jarvie" w:date="2020-03-24T17:29:00Z" w:initials="SWJ">
    <w:p>
      <w:r>
        <w:rPr>
          <w:rFonts w:ascii="Liberation Serif" w:hAnsi="Liberation Serif" w:eastAsia="DejaVu Sans"/>
          <w:color w:val="auto"/>
          <w:lang w:val="en-US" w:eastAsia="en-US" w:bidi="en-US"/>
        </w:rPr>
        <w:t>Can you please make this stand-alone? I do not follow it</w:t>
      </w:r>
    </w:p>
    <w:p>
      <w:r>
        <w:rPr>
          <w:rFonts w:ascii="Liberation Serif" w:hAnsi="Liberation Serif" w:eastAsia="DejaVu Sans"/>
          <w:color w:val="auto"/>
          <w:lang w:val="en-US" w:eastAsia="en-US" w:bidi="en-US"/>
        </w:rPr>
      </w:r>
    </w:p>
    <w:p>
      <w:r>
        <w:rPr>
          <w:rFonts w:ascii="Liberation Serif" w:hAnsi="Liberation Serif" w:eastAsia="DejaVu Sans"/>
          <w:color w:val="auto"/>
          <w:lang w:val="en-US" w:eastAsia="en-US" w:bidi="en-US"/>
        </w:rPr>
        <w:t>There is also information missing such as mentioning the protected and random areas</w:t>
      </w:r>
    </w:p>
  </w:comment>
  <w:comment w:id="5" w:author="Scott William Jarvie" w:date="2020-03-24T17:30:00Z" w:initials="SWJ">
    <w:p>
      <w:r>
        <w:rPr>
          <w:rFonts w:ascii="Liberation Serif" w:hAnsi="Liberation Serif" w:eastAsia="DejaVu Sans"/>
          <w:color w:val="auto"/>
          <w:lang w:val="en-US" w:eastAsia="en-US" w:bidi="en-US"/>
        </w:rPr>
        <w:t>Can you please make this stand-alone? I do not follow it</w:t>
      </w:r>
    </w:p>
    <w:p>
      <w:r>
        <w:rPr>
          <w:rFonts w:ascii="Liberation Serif" w:hAnsi="Liberation Serif" w:eastAsia="DejaVu Sans"/>
          <w:color w:val="auto"/>
          <w:lang w:val="en-US" w:eastAsia="en-US" w:bidi="en-US"/>
        </w:rPr>
      </w:r>
    </w:p>
    <w:p>
      <w:r>
        <w:rPr>
          <w:rFonts w:ascii="Liberation Serif" w:hAnsi="Liberation Serif" w:eastAsia="DejaVu Sans"/>
          <w:color w:val="auto"/>
          <w:lang w:val="en-US" w:eastAsia="en-US" w:bidi="en-US"/>
        </w:rPr>
        <w:t>There is also information missing such as mentioning the protected and random areas</w:t>
      </w:r>
    </w:p>
    <w:p>
      <w:r>
        <w:rPr>
          <w:rFonts w:ascii="Liberation Serif" w:hAnsi="Liberation Serif" w:eastAsia="DejaVu Sans"/>
          <w:color w:val="auto"/>
          <w:lang w:val="en-US" w:eastAsia="en-US" w:bidi="en-US"/>
        </w:rPr>
      </w:r>
    </w:p>
  </w:comment>
  <w:comment w:id="6" w:author="Unknown Author" w:date="2020-03-30T08:23:42Z" w:initials="">
    <w:p>
      <w:r>
        <w:rPr>
          <w:rFonts w:ascii="Cambria" w:hAnsi="Cambria" w:eastAsia="Cambria" w:cs="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val="en-US" w:eastAsia="en-US" w:bidi="ar-SA"/>
        </w:rPr>
        <w:t>check</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notetext"/>
      <w:spacing w:before="0" w:after="200"/>
      <w:jc w:val="center"/>
      <w:rPr/>
    </w:pPr>
    <w:r>
      <w:rPr/>
      <w:t xml:space="preserve">Page </w:t>
    </w:r>
    <w:r>
      <w:rPr/>
      <w:fldChar w:fldCharType="begin"/>
    </w:r>
    <w:r>
      <w:instrText> PAGE </w:instrText>
    </w:r>
    <w:r>
      <w:fldChar w:fldCharType="separate"/>
    </w:r>
    <w:r>
      <w:t>17</w:t>
    </w:r>
    <w:r>
      <w:fldChar w:fldCharType="end"/>
    </w:r>
    <w:r>
      <w:rPr/>
      <w:t xml:space="preserve"> of </w:t>
    </w:r>
    <w:r>
      <w:rPr/>
      <w:fldChar w:fldCharType="begin"/>
    </w:r>
    <w:r>
      <w:instrText> NUMPAGES </w:instrText>
    </w:r>
    <w:r>
      <w:fldChar w:fldCharType="separate"/>
    </w:r>
    <w:r>
      <w:t>17</w:t>
    </w:r>
    <w:r>
      <w:fldChar w:fldCharType="end"/>
    </w:r>
  </w:p>
</w:ftr>
</file>

<file path=word/settings.xml><?xml version="1.0" encoding="utf-8"?>
<w:settings xmlns:w="http://schemas.openxmlformats.org/wordprocessingml/2006/main">
  <w:zoom w:percent="160"/>
  <w:embedSystemFonts/>
  <w:defaultTabStop w:val="122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Cs w:val="24"/>
        <w:lang w:val="en-US" w:eastAsia="en-US" w:bidi="ar-SA"/>
      </w:rPr>
    </w:rPrDefault>
    <w:pPrDefault>
      <w:pPr/>
    </w:pPrDefault>
  </w:docDefaults>
  <w:style w:type="paragraph" w:styleId="Normal">
    <w:name w:val="Normal"/>
    <w:qFormat/>
    <w:pPr>
      <w:widowControl/>
      <w:kinsoku w:val="true"/>
      <w:overflowPunct w:val="true"/>
      <w:autoSpaceDE w:val="true"/>
      <w:bidi w:val="0"/>
      <w:spacing w:before="0" w:after="200"/>
      <w:jc w:val="left"/>
    </w:pPr>
    <w:rPr>
      <w:rFonts w:ascii="Cambria" w:hAnsi="Cambria" w:eastAsia="Cambria" w:cs="DejaVu Sans"/>
      <w:color w:val="00000A"/>
      <w:sz w:val="24"/>
      <w:szCs w:val="24"/>
      <w:lang w:val="en-US" w:eastAsia="en-US" w:bidi="ar-SA"/>
    </w:rPr>
  </w:style>
  <w:style w:type="paragraph" w:styleId="Heading1">
    <w:name w:val="Heading 1"/>
    <w:basedOn w:val="Normal"/>
    <w:qFormat/>
    <w:pPr>
      <w:keepNext/>
      <w:keepLines/>
      <w:numPr>
        <w:ilvl w:val="0"/>
        <w:numId w:val="0"/>
      </w:numPr>
      <w:spacing w:before="480" w:after="0"/>
      <w:outlineLvl w:val="0"/>
    </w:pPr>
    <w:rPr>
      <w:rFonts w:ascii="Calibri" w:hAnsi="Calibri"/>
      <w:b/>
      <w:bCs/>
      <w:color w:val="345A8A"/>
      <w:sz w:val="32"/>
      <w:szCs w:val="32"/>
    </w:rPr>
  </w:style>
  <w:style w:type="paragraph" w:styleId="Heading2">
    <w:name w:val="Heading 2"/>
    <w:basedOn w:val="Normal"/>
    <w:qFormat/>
    <w:pPr>
      <w:keepNext/>
      <w:keepLines/>
      <w:numPr>
        <w:ilvl w:val="0"/>
        <w:numId w:val="0"/>
      </w:numPr>
      <w:spacing w:before="200" w:after="0"/>
      <w:outlineLvl w:val="1"/>
    </w:pPr>
    <w:rPr>
      <w:rFonts w:ascii="Calibri" w:hAnsi="Calibri"/>
      <w:b/>
      <w:bCs/>
      <w:color w:val="4F81BD"/>
      <w:sz w:val="32"/>
      <w:szCs w:val="32"/>
    </w:rPr>
  </w:style>
  <w:style w:type="paragraph" w:styleId="Heading3">
    <w:name w:val="Heading 3"/>
    <w:basedOn w:val="Normal"/>
    <w:qFormat/>
    <w:pPr>
      <w:keepNext/>
      <w:keepLines/>
      <w:numPr>
        <w:ilvl w:val="0"/>
        <w:numId w:val="0"/>
      </w:numPr>
      <w:spacing w:before="200" w:after="0"/>
      <w:outlineLvl w:val="2"/>
    </w:pPr>
    <w:rPr>
      <w:rFonts w:ascii="Calibri" w:hAnsi="Calibri"/>
      <w:b/>
      <w:bCs/>
      <w:color w:val="4F81BD"/>
      <w:sz w:val="28"/>
      <w:szCs w:val="28"/>
    </w:rPr>
  </w:style>
  <w:style w:type="paragraph" w:styleId="Heading4">
    <w:name w:val="Heading 4"/>
    <w:basedOn w:val="Normal"/>
    <w:qFormat/>
    <w:pPr>
      <w:keepNext/>
      <w:keepLines/>
      <w:numPr>
        <w:ilvl w:val="0"/>
        <w:numId w:val="0"/>
      </w:numPr>
      <w:spacing w:before="200" w:after="0"/>
      <w:outlineLvl w:val="3"/>
    </w:pPr>
    <w:rPr>
      <w:rFonts w:ascii="Calibri" w:hAnsi="Calibri"/>
      <w:b/>
      <w:bCs/>
      <w:color w:val="4F81BD"/>
    </w:rPr>
  </w:style>
  <w:style w:type="paragraph" w:styleId="Heading5">
    <w:name w:val="Heading 5"/>
    <w:basedOn w:val="Normal"/>
    <w:qFormat/>
    <w:pPr>
      <w:keepNext/>
      <w:keepLines/>
      <w:numPr>
        <w:ilvl w:val="0"/>
        <w:numId w:val="0"/>
      </w:numPr>
      <w:spacing w:before="200" w:after="0"/>
      <w:outlineLvl w:val="4"/>
    </w:pPr>
    <w:rPr>
      <w:rFonts w:ascii="Calibri" w:hAnsi="Calibri"/>
      <w:i/>
      <w:iCs/>
      <w:color w:val="4F81BD"/>
    </w:rPr>
  </w:style>
  <w:style w:type="paragraph" w:styleId="Heading6">
    <w:name w:val="Heading 6"/>
    <w:basedOn w:val="Normal"/>
    <w:qFormat/>
    <w:pPr>
      <w:keepNext/>
      <w:keepLines/>
      <w:numPr>
        <w:ilvl w:val="0"/>
        <w:numId w:val="0"/>
      </w:numPr>
      <w:spacing w:before="200" w:after="0"/>
      <w:outlineLvl w:val="5"/>
    </w:pPr>
    <w:rPr>
      <w:rFonts w:ascii="Calibri" w:hAnsi="Calibri"/>
      <w:color w:val="4F81BD"/>
    </w:rPr>
  </w:style>
  <w:style w:type="character" w:styleId="DefaultParagraphFont">
    <w:name w:val="Default Paragraph Font"/>
    <w:qFormat/>
    <w:rPr/>
  </w:style>
  <w:style w:type="character" w:styleId="CaptionChar">
    <w:name w:val="Caption Char"/>
    <w:basedOn w:val="DefaultParagraphFont"/>
    <w:qFormat/>
    <w:rPr/>
  </w:style>
  <w:style w:type="character" w:styleId="VerbatimChar">
    <w:name w:val="Verbatim Char"/>
    <w:basedOn w:val="CaptionChar"/>
    <w:qFormat/>
    <w:rPr>
      <w:rFonts w:ascii="Consolas" w:hAnsi="Consolas"/>
      <w:sz w:val="22"/>
    </w:rPr>
  </w:style>
  <w:style w:type="character" w:styleId="FootnoteAnchor">
    <w:name w:val="Footnote Anchor"/>
    <w:basedOn w:val="CaptionChar"/>
    <w:rPr>
      <w:vertAlign w:val="superscript"/>
    </w:rPr>
  </w:style>
  <w:style w:type="character" w:styleId="InternetLink">
    <w:name w:val="Internet Link"/>
    <w:basedOn w:val="DefaultParagraphFont"/>
    <w:rPr>
      <w:color w:val="0000FF"/>
      <w:u w:val="single"/>
    </w:rPr>
  </w:style>
  <w:style w:type="character" w:styleId="KeywordTok">
    <w:name w:val="KeywordTok"/>
    <w:basedOn w:val="VerbatimChar"/>
    <w:qFormat/>
    <w:rPr>
      <w:rFonts w:ascii="Consolas" w:hAnsi="Consolas"/>
      <w:b/>
      <w:color w:val="007020"/>
      <w:sz w:val="22"/>
    </w:rPr>
  </w:style>
  <w:style w:type="character" w:styleId="DataTypeTok">
    <w:name w:val="DataTypeTok"/>
    <w:basedOn w:val="VerbatimChar"/>
    <w:qFormat/>
    <w:rPr>
      <w:rFonts w:ascii="Consolas" w:hAnsi="Consolas"/>
      <w:color w:val="902000"/>
      <w:sz w:val="22"/>
    </w:rPr>
  </w:style>
  <w:style w:type="character" w:styleId="DecValTok">
    <w:name w:val="DecValTok"/>
    <w:basedOn w:val="VerbatimChar"/>
    <w:qFormat/>
    <w:rPr>
      <w:rFonts w:ascii="Consolas" w:hAnsi="Consolas"/>
      <w:color w:val="40A070"/>
      <w:sz w:val="22"/>
    </w:rPr>
  </w:style>
  <w:style w:type="character" w:styleId="BaseNTok">
    <w:name w:val="BaseNTok"/>
    <w:basedOn w:val="VerbatimChar"/>
    <w:qFormat/>
    <w:rPr>
      <w:rFonts w:ascii="Consolas" w:hAnsi="Consolas"/>
      <w:color w:val="40A070"/>
      <w:sz w:val="22"/>
    </w:rPr>
  </w:style>
  <w:style w:type="character" w:styleId="FloatTok">
    <w:name w:val="FloatTok"/>
    <w:basedOn w:val="VerbatimChar"/>
    <w:qFormat/>
    <w:rPr>
      <w:rFonts w:ascii="Consolas" w:hAnsi="Consolas"/>
      <w:color w:val="40A070"/>
      <w:sz w:val="22"/>
    </w:rPr>
  </w:style>
  <w:style w:type="character" w:styleId="ConstantTok">
    <w:name w:val="ConstantTok"/>
    <w:basedOn w:val="VerbatimChar"/>
    <w:qFormat/>
    <w:rPr>
      <w:rFonts w:ascii="Consolas" w:hAnsi="Consolas"/>
      <w:color w:val="880000"/>
      <w:sz w:val="22"/>
    </w:rPr>
  </w:style>
  <w:style w:type="character" w:styleId="CharTok">
    <w:name w:val="CharTok"/>
    <w:basedOn w:val="VerbatimChar"/>
    <w:qFormat/>
    <w:rPr>
      <w:rFonts w:ascii="Consolas" w:hAnsi="Consolas"/>
      <w:color w:val="4070A0"/>
      <w:sz w:val="22"/>
    </w:rPr>
  </w:style>
  <w:style w:type="character" w:styleId="SpecialCharTok">
    <w:name w:val="SpecialCharTok"/>
    <w:basedOn w:val="VerbatimChar"/>
    <w:qFormat/>
    <w:rPr>
      <w:rFonts w:ascii="Consolas" w:hAnsi="Consolas"/>
      <w:color w:val="4070A0"/>
      <w:sz w:val="22"/>
    </w:rPr>
  </w:style>
  <w:style w:type="character" w:styleId="StringTok">
    <w:name w:val="StringTok"/>
    <w:basedOn w:val="VerbatimChar"/>
    <w:qFormat/>
    <w:rPr>
      <w:rFonts w:ascii="Consolas" w:hAnsi="Consolas"/>
      <w:color w:val="4070A0"/>
      <w:sz w:val="22"/>
    </w:rPr>
  </w:style>
  <w:style w:type="character" w:styleId="VerbatimStringTok">
    <w:name w:val="VerbatimStringTok"/>
    <w:basedOn w:val="VerbatimChar"/>
    <w:qFormat/>
    <w:rPr>
      <w:rFonts w:ascii="Consolas" w:hAnsi="Consolas"/>
      <w:color w:val="4070A0"/>
      <w:sz w:val="22"/>
    </w:rPr>
  </w:style>
  <w:style w:type="character" w:styleId="SpecialStringTok">
    <w:name w:val="SpecialStringTok"/>
    <w:basedOn w:val="VerbatimChar"/>
    <w:qFormat/>
    <w:rPr>
      <w:rFonts w:ascii="Consolas" w:hAnsi="Consolas"/>
      <w:color w:val="BB6688"/>
      <w:sz w:val="22"/>
    </w:rPr>
  </w:style>
  <w:style w:type="character" w:styleId="ImportTok">
    <w:name w:val="ImportTok"/>
    <w:basedOn w:val="VerbatimChar"/>
    <w:qFormat/>
    <w:rPr>
      <w:rFonts w:ascii="Consolas" w:hAnsi="Consolas"/>
      <w:sz w:val="22"/>
    </w:rPr>
  </w:style>
  <w:style w:type="character" w:styleId="CommentTok">
    <w:name w:val="CommentTok"/>
    <w:basedOn w:val="VerbatimChar"/>
    <w:qFormat/>
    <w:rPr>
      <w:rFonts w:ascii="Consolas" w:hAnsi="Consolas"/>
      <w:i/>
      <w:color w:val="60A0B0"/>
      <w:sz w:val="22"/>
    </w:rPr>
  </w:style>
  <w:style w:type="character" w:styleId="DocumentationTok">
    <w:name w:val="DocumentationTok"/>
    <w:basedOn w:val="VerbatimChar"/>
    <w:qFormat/>
    <w:rPr>
      <w:rFonts w:ascii="Consolas" w:hAnsi="Consolas"/>
      <w:i/>
      <w:color w:val="BA2121"/>
      <w:sz w:val="22"/>
    </w:rPr>
  </w:style>
  <w:style w:type="character" w:styleId="AnnotationTok">
    <w:name w:val="AnnotationTok"/>
    <w:basedOn w:val="VerbatimChar"/>
    <w:qFormat/>
    <w:rPr>
      <w:rFonts w:ascii="Consolas" w:hAnsi="Consolas"/>
      <w:b/>
      <w:i/>
      <w:color w:val="60A0B0"/>
      <w:sz w:val="22"/>
    </w:rPr>
  </w:style>
  <w:style w:type="character" w:styleId="CommentVarTok">
    <w:name w:val="CommentVarTok"/>
    <w:basedOn w:val="VerbatimChar"/>
    <w:qFormat/>
    <w:rPr>
      <w:rFonts w:ascii="Consolas" w:hAnsi="Consolas"/>
      <w:b/>
      <w:i/>
      <w:color w:val="60A0B0"/>
      <w:sz w:val="22"/>
    </w:rPr>
  </w:style>
  <w:style w:type="character" w:styleId="OtherTok">
    <w:name w:val="OtherTok"/>
    <w:basedOn w:val="VerbatimChar"/>
    <w:qFormat/>
    <w:rPr>
      <w:rFonts w:ascii="Consolas" w:hAnsi="Consolas"/>
      <w:color w:val="007020"/>
      <w:sz w:val="22"/>
    </w:rPr>
  </w:style>
  <w:style w:type="character" w:styleId="FunctionTok">
    <w:name w:val="FunctionTok"/>
    <w:basedOn w:val="VerbatimChar"/>
    <w:qFormat/>
    <w:rPr>
      <w:rFonts w:ascii="Consolas" w:hAnsi="Consolas"/>
      <w:color w:val="06287E"/>
      <w:sz w:val="22"/>
    </w:rPr>
  </w:style>
  <w:style w:type="character" w:styleId="VariableTok">
    <w:name w:val="VariableTok"/>
    <w:basedOn w:val="VerbatimChar"/>
    <w:qFormat/>
    <w:rPr>
      <w:rFonts w:ascii="Consolas" w:hAnsi="Consolas"/>
      <w:color w:val="19177C"/>
      <w:sz w:val="22"/>
    </w:rPr>
  </w:style>
  <w:style w:type="character" w:styleId="ControlFlowTok">
    <w:name w:val="ControlFlowTok"/>
    <w:basedOn w:val="VerbatimChar"/>
    <w:qFormat/>
    <w:rPr>
      <w:rFonts w:ascii="Consolas" w:hAnsi="Consolas"/>
      <w:b/>
      <w:color w:val="007020"/>
      <w:sz w:val="22"/>
    </w:rPr>
  </w:style>
  <w:style w:type="character" w:styleId="OperatorTok">
    <w:name w:val="OperatorTok"/>
    <w:basedOn w:val="VerbatimChar"/>
    <w:qFormat/>
    <w:rPr>
      <w:rFonts w:ascii="Consolas" w:hAnsi="Consolas"/>
      <w:color w:val="666666"/>
      <w:sz w:val="22"/>
    </w:rPr>
  </w:style>
  <w:style w:type="character" w:styleId="BuiltInTok">
    <w:name w:val="BuiltInTok"/>
    <w:basedOn w:val="VerbatimChar"/>
    <w:qFormat/>
    <w:rPr>
      <w:rFonts w:ascii="Consolas" w:hAnsi="Consolas"/>
      <w:sz w:val="22"/>
    </w:rPr>
  </w:style>
  <w:style w:type="character" w:styleId="ExtensionTok">
    <w:name w:val="ExtensionTok"/>
    <w:basedOn w:val="VerbatimChar"/>
    <w:qFormat/>
    <w:rPr>
      <w:rFonts w:ascii="Consolas" w:hAnsi="Consolas"/>
      <w:sz w:val="22"/>
    </w:rPr>
  </w:style>
  <w:style w:type="character" w:styleId="PreprocessorTok">
    <w:name w:val="PreprocessorTok"/>
    <w:basedOn w:val="VerbatimChar"/>
    <w:qFormat/>
    <w:rPr>
      <w:rFonts w:ascii="Consolas" w:hAnsi="Consolas"/>
      <w:color w:val="BC7A00"/>
      <w:sz w:val="22"/>
    </w:rPr>
  </w:style>
  <w:style w:type="character" w:styleId="AttributeTok">
    <w:name w:val="AttributeTok"/>
    <w:basedOn w:val="VerbatimChar"/>
    <w:qFormat/>
    <w:rPr>
      <w:rFonts w:ascii="Consolas" w:hAnsi="Consolas"/>
      <w:color w:val="7D9029"/>
      <w:sz w:val="22"/>
    </w:rPr>
  </w:style>
  <w:style w:type="character" w:styleId="RegionMarkerTok">
    <w:name w:val="RegionMarkerTok"/>
    <w:basedOn w:val="VerbatimChar"/>
    <w:qFormat/>
    <w:rPr>
      <w:rFonts w:ascii="Consolas" w:hAnsi="Consolas"/>
      <w:sz w:val="22"/>
    </w:rPr>
  </w:style>
  <w:style w:type="character" w:styleId="InformationTok">
    <w:name w:val="InformationTok"/>
    <w:basedOn w:val="VerbatimChar"/>
    <w:qFormat/>
    <w:rPr>
      <w:rFonts w:ascii="Consolas" w:hAnsi="Consolas"/>
      <w:b/>
      <w:i/>
      <w:color w:val="60A0B0"/>
      <w:sz w:val="22"/>
    </w:rPr>
  </w:style>
  <w:style w:type="character" w:styleId="WarningTok">
    <w:name w:val="WarningTok"/>
    <w:basedOn w:val="VerbatimChar"/>
    <w:qFormat/>
    <w:rPr>
      <w:rFonts w:ascii="Consolas" w:hAnsi="Consolas"/>
      <w:b/>
      <w:i/>
      <w:color w:val="60A0B0"/>
      <w:sz w:val="22"/>
    </w:rPr>
  </w:style>
  <w:style w:type="character" w:styleId="AlertTok">
    <w:name w:val="AlertTok"/>
    <w:basedOn w:val="VerbatimChar"/>
    <w:qFormat/>
    <w:rPr>
      <w:rFonts w:ascii="Consolas" w:hAnsi="Consolas"/>
      <w:b/>
      <w:color w:val="FF0000"/>
      <w:sz w:val="22"/>
    </w:rPr>
  </w:style>
  <w:style w:type="character" w:styleId="ErrorTok">
    <w:name w:val="ErrorTok"/>
    <w:basedOn w:val="VerbatimChar"/>
    <w:qFormat/>
    <w:rPr>
      <w:rFonts w:ascii="Consolas" w:hAnsi="Consolas"/>
      <w:b/>
      <w:color w:val="FF0000"/>
      <w:sz w:val="22"/>
    </w:rPr>
  </w:style>
  <w:style w:type="character" w:styleId="NormalTok">
    <w:name w:val="NormalTok"/>
    <w:basedOn w:val="VerbatimChar"/>
    <w:qFormat/>
    <w:rPr>
      <w:rFonts w:ascii="Consolas" w:hAnsi="Consolas"/>
      <w:sz w:val="22"/>
    </w:rPr>
  </w:style>
  <w:style w:type="character" w:styleId="CommentTextChar">
    <w:name w:val="Comment Text Char"/>
    <w:basedOn w:val="DefaultParagraphFont"/>
    <w:qFormat/>
    <w:rPr>
      <w:sz w:val="20"/>
      <w:szCs w:val="20"/>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Times New Roman" w:hAnsi="Times New Roman" w:cs="Times New Roman"/>
      <w:sz w:val="18"/>
      <w:szCs w:val="18"/>
    </w:rPr>
  </w:style>
  <w:style w:type="character" w:styleId="CommentSubjectChar">
    <w:name w:val="Comment Subject Char"/>
    <w:basedOn w:val="CommentTextChar"/>
    <w:qFormat/>
    <w:rPr>
      <w:b/>
      <w:bCs/>
      <w:sz w:val="20"/>
      <w:szCs w:val="20"/>
    </w:rPr>
  </w:style>
  <w:style w:type="character" w:styleId="FootnoteCharacters">
    <w:name w:val="Footnote Characters"/>
    <w:qFormat/>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FreeSans"/>
    </w:rPr>
  </w:style>
  <w:style w:type="paragraph" w:styleId="Caption1">
    <w:name w:val="caption"/>
    <w:basedOn w:val="Normal"/>
    <w:qFormat/>
    <w:pPr>
      <w:spacing w:before="0" w:after="120"/>
    </w:pPr>
    <w:rPr>
      <w:i/>
    </w:rPr>
  </w:style>
  <w:style w:type="paragraph" w:styleId="FirstParagraph">
    <w:name w:val="First Paragraph"/>
    <w:basedOn w:val="TextBody"/>
    <w:qFormat/>
    <w:pPr/>
    <w:rPr/>
  </w:style>
  <w:style w:type="paragraph" w:styleId="Compact">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b/>
      <w:bCs/>
      <w:color w:val="345A8A"/>
      <w:sz w:val="36"/>
      <w:szCs w:val="36"/>
    </w:rPr>
  </w:style>
  <w:style w:type="paragraph" w:styleId="Subtitle">
    <w:name w:val="Subtitle"/>
    <w:basedOn w:val="Title"/>
    <w:qFormat/>
    <w:pPr>
      <w:spacing w:before="240" w:after="240"/>
    </w:pPr>
    <w:rPr>
      <w:sz w:val="30"/>
      <w:szCs w:val="30"/>
    </w:rPr>
  </w:style>
  <w:style w:type="paragraph" w:styleId="Author">
    <w:name w:val="Author"/>
    <w:qFormat/>
    <w:pPr>
      <w:keepNext/>
      <w:keepLines/>
      <w:widowControl/>
      <w:kinsoku w:val="true"/>
      <w:overflowPunct w:val="true"/>
      <w:autoSpaceDE w:val="true"/>
      <w:bidi w:val="0"/>
      <w:jc w:val="center"/>
    </w:pPr>
    <w:rPr>
      <w:rFonts w:ascii="Cambria" w:hAnsi="Cambria" w:eastAsia="Cambria" w:cs="DejaVu Sans"/>
      <w:color w:val="00000A"/>
      <w:sz w:val="24"/>
      <w:szCs w:val="24"/>
      <w:lang w:val="en-US" w:eastAsia="en-US" w:bidi="ar-SA"/>
    </w:rPr>
  </w:style>
  <w:style w:type="paragraph" w:styleId="Date">
    <w:name w:val="Date"/>
    <w:qFormat/>
    <w:pPr>
      <w:keepNext/>
      <w:keepLines/>
      <w:widowControl/>
      <w:kinsoku w:val="true"/>
      <w:overflowPunct w:val="true"/>
      <w:autoSpaceDE w:val="true"/>
      <w:bidi w:val="0"/>
      <w:jc w:val="center"/>
    </w:pPr>
    <w:rPr>
      <w:rFonts w:ascii="Cambria" w:hAnsi="Cambria" w:eastAsia="Cambria" w:cs="DejaVu Sans"/>
      <w:color w:val="00000A"/>
      <w:sz w:val="24"/>
      <w:szCs w:val="24"/>
      <w:lang w:val="en-US" w:eastAsia="en-US" w:bidi="ar-SA"/>
    </w:rPr>
  </w:style>
  <w:style w:type="paragraph" w:styleId="Abstract">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qFormat/>
    <w:pPr>
      <w:spacing w:before="100" w:after="100"/>
    </w:pPr>
    <w:rPr>
      <w:rFonts w:ascii="Calibri" w:hAnsi="Calibri"/>
      <w:bCs/>
      <w:sz w:val="20"/>
      <w:szCs w:val="20"/>
    </w:rPr>
  </w:style>
  <w:style w:type="paragraph" w:styleId="Footnotetext">
    <w:name w:val="footnote text"/>
    <w:basedOn w:val="Normal"/>
    <w:qFormat/>
    <w:pPr/>
    <w:rPr/>
  </w:style>
  <w:style w:type="paragraph" w:styleId="DefinitionTerm">
    <w:name w:val="Definition Term"/>
    <w:basedOn w:val="Normal"/>
    <w:qFormat/>
    <w:pPr>
      <w:keepNext/>
      <w:keepLines/>
      <w:spacing w:before="0" w:after="0"/>
    </w:pPr>
    <w:rPr>
      <w:b/>
    </w:rPr>
  </w:style>
  <w:style w:type="paragraph" w:styleId="Definition">
    <w:name w:val="Definition"/>
    <w:basedOn w:val="Normal"/>
    <w:qFormat/>
    <w:pPr/>
    <w:rPr/>
  </w:style>
  <w:style w:type="paragraph" w:styleId="TableCaption">
    <w:name w:val="Table Caption"/>
    <w:basedOn w:val="Caption1"/>
    <w:qFormat/>
    <w:pPr>
      <w:keepNext/>
    </w:pPr>
    <w:rPr/>
  </w:style>
  <w:style w:type="paragraph" w:styleId="ImageCaption">
    <w:name w:val="Image Caption"/>
    <w:basedOn w:val="Caption1"/>
    <w:qFormat/>
    <w:pPr/>
    <w:rPr/>
  </w:style>
  <w:style w:type="paragraph" w:styleId="Figure">
    <w:name w:val="Figure"/>
    <w:basedOn w:val="Normal"/>
    <w:qFormat/>
    <w:pPr/>
    <w:rPr/>
  </w:style>
  <w:style w:type="paragraph" w:styleId="FigurewithCaption">
    <w:name w:val="Figure with Caption"/>
    <w:basedOn w:val="Figure"/>
    <w:qFormat/>
    <w:pPr>
      <w:keepNext/>
    </w:pPr>
    <w:rPr/>
  </w:style>
  <w:style w:type="paragraph" w:styleId="TOCHeading">
    <w:name w:val="TOC Heading"/>
    <w:basedOn w:val="Heading1"/>
    <w:qFormat/>
    <w:pPr>
      <w:spacing w:lineRule="auto" w:line="259" w:before="240" w:after="0"/>
    </w:pPr>
    <w:rPr>
      <w:b w:val="false"/>
      <w:bCs w:val="false"/>
      <w:color w:val="365F91"/>
    </w:rPr>
  </w:style>
  <w:style w:type="paragraph" w:styleId="SourceCode">
    <w:name w:val="Source Code"/>
    <w:basedOn w:val="Normal"/>
    <w:qFormat/>
    <w:pPr/>
    <w:rPr/>
  </w:style>
  <w:style w:type="paragraph" w:styleId="Annotationtext">
    <w:name w:val="annotation text"/>
    <w:basedOn w:val="Normal"/>
    <w:qFormat/>
    <w:pPr/>
    <w:rPr>
      <w:sz w:val="20"/>
      <w:szCs w:val="20"/>
    </w:rPr>
  </w:style>
  <w:style w:type="paragraph" w:styleId="BalloonText">
    <w:name w:val="Balloon Text"/>
    <w:basedOn w:val="Normal"/>
    <w:qFormat/>
    <w:pPr>
      <w:spacing w:before="0" w:after="0"/>
    </w:pPr>
    <w:rPr>
      <w:rFonts w:ascii="Times New Roman" w:hAnsi="Times New Roman" w:cs="Times New Roman"/>
      <w:sz w:val="18"/>
      <w:szCs w:val="18"/>
    </w:rPr>
  </w:style>
  <w:style w:type="paragraph" w:styleId="Annotationsubject">
    <w:name w:val="annotation subject"/>
    <w:basedOn w:val="Annotationtext"/>
    <w:qFormat/>
    <w:pPr/>
    <w:rPr>
      <w:b/>
      <w:bCs/>
    </w:rPr>
  </w:style>
  <w:style w:type="paragraph" w:styleId="Revision">
    <w:name w:val="Revision"/>
    <w:qFormat/>
    <w:pPr>
      <w:widowControl/>
      <w:kinsoku w:val="true"/>
      <w:overflowPunct w:val="true"/>
      <w:autoSpaceDE w:val="true"/>
      <w:bidi w:val="0"/>
      <w:jc w:val="left"/>
    </w:pPr>
    <w:rPr>
      <w:rFonts w:ascii="Cambria" w:hAnsi="Cambria" w:eastAsia="Cambria" w:cs="DejaVu Sans"/>
      <w:color w:val="00000A"/>
      <w:sz w:val="24"/>
      <w:szCs w:val="24"/>
      <w:lang w:val="en-US" w:eastAsia="en-US" w:bidi="ar-SA"/>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 w:type="paragraph" w:styleId="Footer">
    <w:name w:val="Footer"/>
    <w:basedOn w:val="Normal"/>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AU1TemplafyLinks.dotm</Template>
  <TotalTime>65</TotalTime>
  <Application>LibreOffice/5.2.7.2$Linux_X86_64 LibreOffice_project/20m0$Build-2</Application>
  <Pages>17</Pages>
  <Words>2154</Words>
  <Characters>14678</Characters>
  <CharactersWithSpaces>16124</CharactersWithSpaces>
  <Paragraphs>698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2020-03-24T16:47:00Z</dcterms:created>
  <dc:creator>Microsoft Office User</dc:creator>
  <dc:description/>
  <dc:language>en-GB</dc:language>
  <cp:lastModifiedBy/>
  <dcterms:modified xsi:type="dcterms:W3CDTF">2020-03-30T09:26:27Z</dcterms:modified>
  <cp:revision>28</cp:revision>
  <dc:subject/>
  <dc:title>Appendix for Rewiring food webs via trophic rewilding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