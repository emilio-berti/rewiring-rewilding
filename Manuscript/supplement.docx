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Appendix for </w:t>
      </w:r>
      <w:r>
        <w:rPr>
          <w:i/>
        </w:rPr>
        <w:t>Rewiring food webs via trophic rewilding</w:t>
      </w:r>
    </w:p>
    <w:p>
      <w:pPr>
        <w:pStyle w:val="Heading1"/>
        <w:rPr/>
      </w:pPr>
      <w:bookmarkStart w:id="0" w:name="supporting-information"/>
      <w:bookmarkEnd w:id="0"/>
      <w:r>
        <w:rPr/>
        <w:t>Supporting information</w:t>
      </w:r>
    </w:p>
    <w:p>
      <w:pPr>
        <w:pStyle w:val="Heading2"/>
        <w:rPr/>
      </w:pPr>
      <w:commentRangeStart w:id="0"/>
      <w:r>
        <w:rPr/>
        <w:t>Changes to the PHYLACINE database</w:t>
      </w:r>
    </w:p>
    <w:p>
      <w:pPr>
        <w:pStyle w:val="FirstParagraph"/>
        <w:rPr/>
      </w:pPr>
      <w:commentRangeStart w:id="1"/>
      <w:r>
        <w:rPr/>
        <w:t xml:space="preserve">We modified the body mass of two extinct species in the PHYLACINE database before modelling and analyses: body mass of the extinct species </w:t>
      </w:r>
      <w:r>
        <w:rPr>
          <w:i/>
        </w:rPr>
        <w:t>Sinomegaceros ordosianus</w:t>
      </w:r>
      <w:r>
        <w:rPr/>
        <w:t xml:space="preserve"> was set equal to the mass of </w:t>
      </w:r>
      <w:r>
        <w:rPr>
          <w:i/>
        </w:rPr>
        <w:t>Sinomegaceros yabei</w:t>
      </w:r>
      <w:r>
        <w:rPr/>
        <w:t xml:space="preserve"> and body mass of the extinct </w:t>
      </w:r>
      <w:r>
        <w:rPr>
          <w:i/>
        </w:rPr>
        <w:t>Dusicyon australis</w:t>
      </w:r>
      <w:r>
        <w:rPr/>
        <w:t xml:space="preserve"> to </w:t>
      </w:r>
      <w:r>
        <w:rPr>
          <w:i/>
        </w:rPr>
        <w:t>Dusicyon avus</w:t>
      </w:r>
      <w:r>
        <w:rPr/>
        <w:t>.</w:t>
      </w:r>
      <w:r>
        <w:rPr/>
      </w:r>
      <w:commentRangeEnd w:id="0"/>
      <w:r>
        <w:commentReference w:id="0"/>
      </w:r>
      <w:r>
        <w:rPr/>
      </w:r>
      <w:commentRangeEnd w:id="1"/>
      <w:r>
        <w:commentReference w:id="1"/>
      </w:r>
      <w:r>
        <w:rPr/>
        <w:commentReference w:id="2"/>
      </w:r>
    </w:p>
    <w:p>
      <w:pPr>
        <w:pStyle w:val="Heading2"/>
        <w:rPr/>
      </w:pPr>
      <w:r>
        <w:rPr/>
      </w:r>
      <w:r>
        <w:br w:type="page"/>
      </w:r>
    </w:p>
    <w:p>
      <w:pPr>
        <w:pStyle w:val="ImageCaption"/>
        <w:spacing w:lineRule="auto" w:line="36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50292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0" t="8333" r="0" b="0"/>
                    <a:stretch>
                      <a:fillRect/>
                    </a:stretch>
                  </pic:blipFill>
                  <pic:spPr bwMode="auto">
                    <a:xfrm>
                      <a:off x="0" y="0"/>
                      <a:ext cx="5486400" cy="5029200"/>
                    </a:xfrm>
                    <a:prstGeom prst="rect">
                      <a:avLst/>
                    </a:prstGeom>
                  </pic:spPr>
                </pic:pic>
              </a:graphicData>
            </a:graphic>
          </wp:anchor>
        </w:drawing>
      </w:r>
      <w:r>
        <w:rPr>
          <w:i w:val="false"/>
          <w:iCs/>
        </w:rPr>
        <w:t xml:space="preserve">Supplementary Figure </w:t>
      </w:r>
      <w:r>
        <w:rPr>
          <w:i w:val="false"/>
          <w:iCs/>
        </w:rPr>
        <w:t xml:space="preserve">1: </w:t>
      </w:r>
      <w:r>
        <w:rPr>
          <w:i w:val="false"/>
          <w:iCs/>
        </w:rPr>
        <w:t xml:space="preserve">Example for the white rhinoceros (Ceratotherium simum) of species-specific buffer size used in the species distribution models. For each species, we calculated </w:t>
      </w:r>
      <w:r>
        <w:rPr>
          <w:i w:val="false"/>
          <w:iCs/>
        </w:rPr>
        <w:t xml:space="preserve">the </w:t>
      </w:r>
      <w:r>
        <w:rPr>
          <w:i w:val="false"/>
          <w:iCs/>
        </w:rPr>
        <w:t xml:space="preserve">background area buffer as the maximum distance (black line) </w:t>
      </w:r>
      <w:r>
        <w:rPr>
          <w:i w:val="false"/>
          <w:iCs/>
        </w:rPr>
        <w:t xml:space="preserve">from the </w:t>
      </w:r>
      <w:r>
        <w:rPr>
          <w:i w:val="false"/>
          <w:iCs/>
        </w:rPr>
        <w:t xml:space="preserve"> centroid (blue point) </w:t>
      </w:r>
      <w:r>
        <w:rPr>
          <w:i w:val="false"/>
          <w:iCs/>
        </w:rPr>
        <w:t xml:space="preserve">to the </w:t>
      </w:r>
      <w:r>
        <w:rPr>
          <w:i w:val="false"/>
          <w:iCs/>
        </w:rPr>
        <w:t>edge (red point) of the largest continuous range (</w:t>
      </w:r>
      <w:r>
        <w:rPr>
          <w:i w:val="false"/>
          <w:iCs/>
        </w:rPr>
        <w:t xml:space="preserve">shown in </w:t>
      </w:r>
      <w:r>
        <w:rPr>
          <w:i w:val="false"/>
          <w:iCs/>
        </w:rPr>
        <w:t xml:space="preserve">green). Buffer size was then used to delimit the area accessible to the species through dispersal, i.e. the background area used to generate </w:t>
      </w:r>
      <w:commentRangeStart w:id="3"/>
      <w:r>
        <w:rPr>
          <w:i w:val="false"/>
          <w:iCs/>
        </w:rPr>
        <w:t>pseudo-absences</w:t>
      </w:r>
      <w:r>
        <w:rPr/>
      </w:r>
      <w:commentRangeEnd w:id="3"/>
      <w:r>
        <w:commentReference w:id="3"/>
      </w:r>
      <w:r>
        <w:rPr>
          <w:i w:val="false"/>
          <w:iCs/>
        </w:rPr>
        <w:t>.</w:t>
      </w:r>
      <w:r>
        <w:br w:type="page"/>
      </w:r>
    </w:p>
    <w:p>
      <w:pPr>
        <w:pStyle w:val="TextBody"/>
        <w:spacing w:lineRule="auto" w:line="360"/>
        <w:rPr>
          <w:b w:val="false"/>
          <w:b w:val="false"/>
          <w:bCs w:val="false"/>
        </w:rPr>
      </w:pPr>
      <w:r>
        <w:rPr>
          <w:b w:val="false"/>
          <w:bCs w:val="false"/>
        </w:rPr>
        <w:t xml:space="preserve">Supplementary </w:t>
      </w:r>
      <w:r>
        <w:rPr>
          <w:b w:val="false"/>
          <w:bCs w:val="false"/>
        </w:rPr>
        <w:t xml:space="preserve">Table 1: </w:t>
      </w:r>
      <w:r>
        <w:rPr>
          <w:b w:val="false"/>
          <w:bCs w:val="false"/>
        </w:rPr>
        <w:t>Summary of the e</w:t>
      </w:r>
      <w:r>
        <w:rPr>
          <w:b w:val="false"/>
          <w:bCs w:val="false"/>
        </w:rPr>
        <w:t xml:space="preserve">valuation statistics </w:t>
      </w:r>
      <w:r>
        <w:rPr>
          <w:b w:val="false"/>
          <w:bCs w:val="false"/>
        </w:rPr>
        <w:t xml:space="preserve">for </w:t>
      </w:r>
      <w:r>
        <w:rPr>
          <w:b w:val="false"/>
          <w:bCs w:val="false"/>
        </w:rPr>
        <w:t>the species distribution models.</w:t>
      </w:r>
      <w:del w:id="0" w:author="Berti Emilio" w:date="2020-02-28T17:32:00Z">
        <w:r>
          <w:rPr>
            <w:b w:val="false"/>
            <w:bCs w:val="false"/>
          </w:rPr>
          <w:delText xml:space="preserve"> CBI indicates how much models discriminate from random </w:delText>
        </w:r>
      </w:del>
      <w:del w:id="1" w:author="Berti Emilio" w:date="2020-02-28T17:32:00Z">
        <w:r>
          <w:rPr>
            <w:b w:val="false"/>
            <w:bCs w:val="false"/>
          </w:rPr>
          <w:delText>expectations</w:delText>
        </w:r>
      </w:del>
      <w:del w:id="2" w:author="Berti Emilio" w:date="2020-02-28T17:32:00Z">
        <w:r>
          <w:rPr>
            <w:b w:val="false"/>
            <w:bCs w:val="false"/>
          </w:rPr>
          <w:delText>; AUC quantify the performance of models to differentiate between presences and pseudo-absences.</w:delText>
        </w:r>
      </w:del>
    </w:p>
    <w:tbl>
      <w:tblPr>
        <w:tblW w:w="11391" w:type="dxa"/>
        <w:jc w:val="left"/>
        <w:tblInd w:w="-1384" w:type="dxa"/>
        <w:tblBorders>
          <w:bottom w:val="single" w:sz="2" w:space="0" w:color="000000"/>
          <w:insideH w:val="single" w:sz="2" w:space="0" w:color="000000"/>
        </w:tblBorders>
        <w:tblCellMar>
          <w:top w:w="55" w:type="dxa"/>
          <w:left w:w="55" w:type="dxa"/>
          <w:bottom w:w="55" w:type="dxa"/>
          <w:right w:w="55" w:type="dxa"/>
        </w:tblCellMar>
      </w:tblPr>
      <w:tblGrid>
        <w:gridCol w:w="4255"/>
        <w:gridCol w:w="954"/>
        <w:gridCol w:w="2951"/>
        <w:gridCol w:w="1031"/>
        <w:gridCol w:w="2200"/>
      </w:tblGrid>
      <w:tr>
        <w:trPr>
          <w:trHeight w:val="229" w:hRule="atLeast"/>
        </w:trPr>
        <w:tc>
          <w:tcPr>
            <w:tcW w:w="4255" w:type="dxa"/>
            <w:tcBorders>
              <w:bottom w:val="single" w:sz="2" w:space="0" w:color="000000"/>
              <w:insideH w:val="single" w:sz="2" w:space="0" w:color="000000"/>
            </w:tcBorders>
            <w:shd w:fill="FFFFFF" w:val="clear"/>
          </w:tcPr>
          <w:p>
            <w:pPr>
              <w:pStyle w:val="TableContents"/>
              <w:bidi w:val="0"/>
              <w:spacing w:lineRule="auto" w:line="240" w:before="0" w:after="0"/>
              <w:contextualSpacing/>
              <w:jc w:val="left"/>
              <w:rPr/>
            </w:pPr>
            <w:r>
              <w:rPr/>
              <w:t>Evaluation statistic</w:t>
            </w:r>
          </w:p>
        </w:tc>
        <w:tc>
          <w:tcPr>
            <w:tcW w:w="954" w:type="dxa"/>
            <w:tcBorders>
              <w:bottom w:val="single" w:sz="2" w:space="0" w:color="000000"/>
              <w:insideH w:val="single" w:sz="2" w:space="0" w:color="000000"/>
            </w:tcBorders>
            <w:shd w:fill="FFFFFF" w:val="clear"/>
          </w:tcPr>
          <w:p>
            <w:pPr>
              <w:pStyle w:val="TableContents"/>
              <w:bidi w:val="0"/>
              <w:spacing w:lineRule="auto" w:line="240" w:before="0" w:after="0"/>
              <w:contextualSpacing/>
              <w:jc w:val="left"/>
              <w:rPr/>
            </w:pPr>
            <w:r>
              <w:rPr/>
              <w:t>Median</w:t>
            </w:r>
          </w:p>
        </w:tc>
        <w:tc>
          <w:tcPr>
            <w:tcW w:w="2951" w:type="dxa"/>
            <w:tcBorders>
              <w:bottom w:val="single" w:sz="2" w:space="0" w:color="000000"/>
              <w:insideH w:val="single" w:sz="2" w:space="0" w:color="000000"/>
            </w:tcBorders>
            <w:shd w:fill="FFFFFF" w:val="clear"/>
          </w:tcPr>
          <w:p>
            <w:pPr>
              <w:pStyle w:val="TableContents"/>
              <w:bidi w:val="0"/>
              <w:spacing w:lineRule="auto" w:line="240" w:before="0" w:after="0"/>
              <w:contextualSpacing/>
              <w:jc w:val="left"/>
              <w:rPr/>
            </w:pPr>
            <w:r>
              <w:rPr/>
              <w:t>Median absolute deviation</w:t>
            </w:r>
          </w:p>
        </w:tc>
        <w:tc>
          <w:tcPr>
            <w:tcW w:w="1031" w:type="dxa"/>
            <w:tcBorders>
              <w:bottom w:val="single" w:sz="2" w:space="0" w:color="000000"/>
              <w:insideH w:val="single" w:sz="2" w:space="0" w:color="000000"/>
            </w:tcBorders>
            <w:shd w:fill="FFFFFF" w:val="clear"/>
          </w:tcPr>
          <w:p>
            <w:pPr>
              <w:pStyle w:val="TableContents"/>
              <w:bidi w:val="0"/>
              <w:spacing w:lineRule="auto" w:line="240" w:before="0" w:after="0"/>
              <w:contextualSpacing/>
              <w:jc w:val="left"/>
              <w:rPr/>
            </w:pPr>
            <w:r>
              <w:rPr/>
              <w:t>Mean</w:t>
            </w:r>
          </w:p>
        </w:tc>
        <w:tc>
          <w:tcPr>
            <w:tcW w:w="2200" w:type="dxa"/>
            <w:tcBorders>
              <w:bottom w:val="single" w:sz="2" w:space="0" w:color="000000"/>
              <w:insideH w:val="single" w:sz="2" w:space="0" w:color="000000"/>
            </w:tcBorders>
            <w:shd w:fill="FFFFFF" w:val="clear"/>
          </w:tcPr>
          <w:p>
            <w:pPr>
              <w:pStyle w:val="TableContents"/>
              <w:bidi w:val="0"/>
              <w:spacing w:lineRule="auto" w:line="240" w:before="0" w:after="0"/>
              <w:contextualSpacing/>
              <w:jc w:val="left"/>
              <w:rPr/>
            </w:pPr>
            <w:r>
              <w:rPr/>
              <w:t>Standard deviation</w:t>
            </w:r>
          </w:p>
        </w:tc>
      </w:tr>
      <w:tr>
        <w:trPr>
          <w:trHeight w:val="397" w:hRule="atLeast"/>
        </w:trPr>
        <w:tc>
          <w:tcPr>
            <w:tcW w:w="4255" w:type="dxa"/>
            <w:tcBorders/>
            <w:shd w:fill="FFFFFF" w:val="clear"/>
          </w:tcPr>
          <w:p>
            <w:pPr>
              <w:pStyle w:val="TableContents"/>
              <w:bidi w:val="0"/>
              <w:spacing w:lineRule="auto" w:line="240" w:before="171" w:after="171"/>
              <w:contextualSpacing/>
              <w:jc w:val="left"/>
              <w:rPr/>
            </w:pPr>
            <w:r>
              <w:rPr/>
              <w:t xml:space="preserve">Continuous Boyce </w:t>
            </w:r>
            <w:r>
              <w:rPr/>
              <w:t>I</w:t>
            </w:r>
            <w:r>
              <w:rPr/>
              <w:t>ndex (CBI)</w:t>
            </w:r>
          </w:p>
        </w:tc>
        <w:tc>
          <w:tcPr>
            <w:tcW w:w="954" w:type="dxa"/>
            <w:tcBorders/>
            <w:shd w:fill="FFFFFF" w:val="clear"/>
          </w:tcPr>
          <w:p>
            <w:pPr>
              <w:pStyle w:val="TextBody"/>
              <w:bidi w:val="0"/>
              <w:spacing w:lineRule="auto" w:line="240" w:before="0" w:after="0"/>
              <w:contextualSpacing/>
              <w:jc w:val="center"/>
              <w:rPr/>
            </w:pPr>
            <w:r>
              <w:rPr/>
              <w:t>0.93</w:t>
            </w:r>
          </w:p>
        </w:tc>
        <w:tc>
          <w:tcPr>
            <w:tcW w:w="2951" w:type="dxa"/>
            <w:tcBorders/>
            <w:shd w:fill="FFFFFF" w:val="clear"/>
          </w:tcPr>
          <w:p>
            <w:pPr>
              <w:pStyle w:val="TableContents"/>
              <w:bidi w:val="0"/>
              <w:spacing w:lineRule="auto" w:line="240" w:before="0" w:after="0"/>
              <w:contextualSpacing/>
              <w:jc w:val="center"/>
              <w:rPr/>
            </w:pPr>
            <w:r>
              <w:rPr/>
              <w:t>0.08</w:t>
            </w:r>
          </w:p>
        </w:tc>
        <w:tc>
          <w:tcPr>
            <w:tcW w:w="1031" w:type="dxa"/>
            <w:tcBorders/>
            <w:shd w:fill="FFFFFF" w:val="clear"/>
          </w:tcPr>
          <w:p>
            <w:pPr>
              <w:pStyle w:val="TableContents"/>
              <w:bidi w:val="0"/>
              <w:spacing w:lineRule="auto" w:line="240" w:before="0" w:after="0"/>
              <w:contextualSpacing/>
              <w:jc w:val="center"/>
              <w:rPr/>
            </w:pPr>
            <w:r>
              <w:rPr/>
              <w:t>0.87</w:t>
            </w:r>
          </w:p>
        </w:tc>
        <w:tc>
          <w:tcPr>
            <w:tcW w:w="2200" w:type="dxa"/>
            <w:tcBorders/>
            <w:shd w:fill="FFFFFF" w:val="clear"/>
          </w:tcPr>
          <w:p>
            <w:pPr>
              <w:pStyle w:val="TextBody"/>
              <w:bidi w:val="0"/>
              <w:spacing w:lineRule="auto" w:line="240" w:before="0" w:after="0"/>
              <w:contextualSpacing/>
              <w:jc w:val="center"/>
              <w:rPr/>
            </w:pPr>
            <w:r>
              <w:rPr/>
              <w:t xml:space="preserve">0.15 </w:t>
            </w:r>
          </w:p>
        </w:tc>
      </w:tr>
      <w:tr>
        <w:trPr>
          <w:trHeight w:val="756" w:hRule="atLeast"/>
        </w:trPr>
        <w:tc>
          <w:tcPr>
            <w:tcW w:w="4255" w:type="dxa"/>
            <w:tcBorders/>
            <w:shd w:fill="FFFFFF" w:val="clear"/>
          </w:tcPr>
          <w:p>
            <w:pPr>
              <w:pStyle w:val="TableContents"/>
              <w:bidi w:val="0"/>
              <w:spacing w:lineRule="auto" w:line="240" w:before="0" w:after="0"/>
              <w:contextualSpacing/>
              <w:jc w:val="left"/>
              <w:rPr/>
            </w:pPr>
            <w:r>
              <w:rPr/>
              <w:t>Area under the curve (AUC) of the receiver operating plot</w:t>
            </w:r>
          </w:p>
        </w:tc>
        <w:tc>
          <w:tcPr>
            <w:tcW w:w="954" w:type="dxa"/>
            <w:tcBorders/>
            <w:shd w:fill="FFFFFF" w:val="clear"/>
          </w:tcPr>
          <w:p>
            <w:pPr>
              <w:pStyle w:val="TableContents"/>
              <w:bidi w:val="0"/>
              <w:spacing w:lineRule="auto" w:line="240" w:before="0" w:after="0"/>
              <w:contextualSpacing/>
              <w:jc w:val="center"/>
              <w:rPr/>
            </w:pPr>
            <w:r>
              <w:rPr/>
              <w:t>0.86</w:t>
            </w:r>
          </w:p>
        </w:tc>
        <w:tc>
          <w:tcPr>
            <w:tcW w:w="2951" w:type="dxa"/>
            <w:tcBorders/>
            <w:shd w:fill="FFFFFF" w:val="clear"/>
          </w:tcPr>
          <w:p>
            <w:pPr>
              <w:pStyle w:val="TableContents"/>
              <w:bidi w:val="0"/>
              <w:spacing w:lineRule="auto" w:line="240" w:before="0" w:after="0"/>
              <w:contextualSpacing/>
              <w:jc w:val="center"/>
              <w:rPr/>
            </w:pPr>
            <w:r>
              <w:rPr/>
              <w:t>0.01</w:t>
            </w:r>
          </w:p>
        </w:tc>
        <w:tc>
          <w:tcPr>
            <w:tcW w:w="1031" w:type="dxa"/>
            <w:tcBorders/>
            <w:shd w:fill="FFFFFF" w:val="clear"/>
          </w:tcPr>
          <w:p>
            <w:pPr>
              <w:pStyle w:val="TableContents"/>
              <w:bidi w:val="0"/>
              <w:spacing w:lineRule="auto" w:line="240" w:before="0" w:after="0"/>
              <w:contextualSpacing/>
              <w:jc w:val="center"/>
              <w:rPr/>
            </w:pPr>
            <w:r>
              <w:rPr/>
              <w:t>0.85</w:t>
            </w:r>
          </w:p>
        </w:tc>
        <w:tc>
          <w:tcPr>
            <w:tcW w:w="2200" w:type="dxa"/>
            <w:tcBorders/>
            <w:shd w:fill="FFFFFF" w:val="clear"/>
          </w:tcPr>
          <w:p>
            <w:pPr>
              <w:pStyle w:val="TableContents"/>
              <w:bidi w:val="0"/>
              <w:spacing w:lineRule="auto" w:line="240" w:before="0" w:after="0"/>
              <w:contextualSpacing/>
              <w:jc w:val="center"/>
              <w:rPr/>
            </w:pPr>
            <w:r>
              <w:rPr/>
              <w:t>0.04</w:t>
            </w:r>
          </w:p>
        </w:tc>
      </w:tr>
      <w:tr>
        <w:trPr>
          <w:trHeight w:val="756" w:hRule="atLeast"/>
        </w:trPr>
        <w:tc>
          <w:tcPr>
            <w:tcW w:w="4255" w:type="dxa"/>
            <w:tcBorders/>
            <w:shd w:fill="FFFFFF" w:val="clear"/>
          </w:tcPr>
          <w:p>
            <w:pPr>
              <w:pStyle w:val="TableContents"/>
              <w:bidi w:val="0"/>
              <w:spacing w:lineRule="auto" w:line="240" w:before="0" w:after="0"/>
              <w:contextualSpacing/>
              <w:jc w:val="left"/>
              <w:rPr/>
            </w:pPr>
            <w:r>
              <w:rPr/>
              <w:t>Omission rate minimum training presence (OR</w:t>
            </w:r>
            <w:r>
              <w:rPr>
                <w:vertAlign w:val="subscript"/>
              </w:rPr>
              <w:t>MTP</w:t>
            </w:r>
            <w:r>
              <w:rPr>
                <w:position w:val="0"/>
                <w:sz w:val="24"/>
                <w:vertAlign w:val="baseline"/>
              </w:rPr>
              <w:t>)</w:t>
            </w:r>
          </w:p>
        </w:tc>
        <w:tc>
          <w:tcPr>
            <w:tcW w:w="954" w:type="dxa"/>
            <w:tcBorders/>
            <w:shd w:fill="FFFFFF" w:val="clear"/>
          </w:tcPr>
          <w:p>
            <w:pPr>
              <w:pStyle w:val="TableContents"/>
              <w:bidi w:val="0"/>
              <w:spacing w:lineRule="auto" w:line="240" w:before="0" w:after="0"/>
              <w:contextualSpacing/>
              <w:jc w:val="center"/>
              <w:rPr/>
            </w:pPr>
            <w:r>
              <w:rPr/>
              <w:t>0.02</w:t>
            </w:r>
          </w:p>
        </w:tc>
        <w:tc>
          <w:tcPr>
            <w:tcW w:w="2951" w:type="dxa"/>
            <w:tcBorders/>
            <w:shd w:fill="FFFFFF" w:val="clear"/>
          </w:tcPr>
          <w:p>
            <w:pPr>
              <w:pStyle w:val="TableContents"/>
              <w:bidi w:val="0"/>
              <w:spacing w:lineRule="auto" w:line="240" w:before="0" w:after="0"/>
              <w:contextualSpacing/>
              <w:jc w:val="center"/>
              <w:rPr/>
            </w:pPr>
            <w:r>
              <w:rPr/>
              <w:t>0.03</w:t>
            </w:r>
          </w:p>
        </w:tc>
        <w:tc>
          <w:tcPr>
            <w:tcW w:w="1031" w:type="dxa"/>
            <w:tcBorders/>
            <w:shd w:fill="FFFFFF" w:val="clear"/>
          </w:tcPr>
          <w:p>
            <w:pPr>
              <w:pStyle w:val="TableContents"/>
              <w:bidi w:val="0"/>
              <w:spacing w:lineRule="auto" w:line="240" w:before="0" w:after="0"/>
              <w:contextualSpacing/>
              <w:jc w:val="center"/>
              <w:rPr/>
            </w:pPr>
            <w:r>
              <w:rPr/>
              <w:t>0.07</w:t>
            </w:r>
          </w:p>
        </w:tc>
        <w:tc>
          <w:tcPr>
            <w:tcW w:w="2200" w:type="dxa"/>
            <w:tcBorders/>
            <w:shd w:fill="FFFFFF" w:val="clear"/>
          </w:tcPr>
          <w:p>
            <w:pPr>
              <w:pStyle w:val="TableContents"/>
              <w:bidi w:val="0"/>
              <w:spacing w:lineRule="auto" w:line="240" w:before="0" w:after="0"/>
              <w:contextualSpacing/>
              <w:jc w:val="center"/>
              <w:rPr/>
            </w:pPr>
            <w:r>
              <w:rPr/>
              <w:t>0.15</w:t>
            </w:r>
          </w:p>
        </w:tc>
      </w:tr>
      <w:tr>
        <w:trPr>
          <w:trHeight w:val="756" w:hRule="atLeast"/>
        </w:trPr>
        <w:tc>
          <w:tcPr>
            <w:tcW w:w="4255" w:type="dxa"/>
            <w:tcBorders>
              <w:bottom w:val="single" w:sz="2" w:space="0" w:color="000000"/>
              <w:insideH w:val="single" w:sz="2" w:space="0" w:color="000000"/>
            </w:tcBorders>
            <w:shd w:fill="FFFFFF" w:val="clear"/>
          </w:tcPr>
          <w:p>
            <w:pPr>
              <w:pStyle w:val="TableContents"/>
              <w:bidi w:val="0"/>
              <w:spacing w:lineRule="auto" w:line="240" w:before="0" w:after="0"/>
              <w:contextualSpacing/>
              <w:jc w:val="left"/>
              <w:rPr/>
            </w:pPr>
            <w:r>
              <w:rPr/>
              <w:t>Proportion of known introduction ranges predicted</w:t>
            </w:r>
            <w:r>
              <w:rPr>
                <w:position w:val="0"/>
                <w:sz w:val="24"/>
                <w:vertAlign w:val="baseline"/>
              </w:rPr>
              <w:t>*</w:t>
            </w:r>
          </w:p>
        </w:tc>
        <w:tc>
          <w:tcPr>
            <w:tcW w:w="954" w:type="dxa"/>
            <w:tcBorders>
              <w:bottom w:val="single" w:sz="2" w:space="0" w:color="000000"/>
              <w:insideH w:val="single" w:sz="2" w:space="0" w:color="000000"/>
            </w:tcBorders>
            <w:shd w:fill="FFFFFF" w:val="clear"/>
          </w:tcPr>
          <w:p>
            <w:pPr>
              <w:pStyle w:val="TableContents"/>
              <w:bidi w:val="0"/>
              <w:spacing w:lineRule="auto" w:line="240" w:before="0" w:after="0"/>
              <w:contextualSpacing/>
              <w:jc w:val="center"/>
              <w:rPr/>
            </w:pPr>
            <w:r>
              <w:rPr/>
              <w:t>0.84</w:t>
            </w:r>
          </w:p>
        </w:tc>
        <w:tc>
          <w:tcPr>
            <w:tcW w:w="2951" w:type="dxa"/>
            <w:tcBorders>
              <w:bottom w:val="single" w:sz="2" w:space="0" w:color="000000"/>
              <w:insideH w:val="single" w:sz="2" w:space="0" w:color="000000"/>
            </w:tcBorders>
            <w:shd w:fill="FFFFFF" w:val="clear"/>
          </w:tcPr>
          <w:p>
            <w:pPr>
              <w:pStyle w:val="TableContents"/>
              <w:bidi w:val="0"/>
              <w:spacing w:lineRule="auto" w:line="240" w:before="0" w:after="0"/>
              <w:contextualSpacing/>
              <w:jc w:val="center"/>
              <w:rPr/>
            </w:pPr>
            <w:r>
              <w:rPr/>
              <w:t>0.23</w:t>
            </w:r>
          </w:p>
        </w:tc>
        <w:tc>
          <w:tcPr>
            <w:tcW w:w="1031" w:type="dxa"/>
            <w:tcBorders>
              <w:bottom w:val="single" w:sz="2" w:space="0" w:color="000000"/>
              <w:insideH w:val="single" w:sz="2" w:space="0" w:color="000000"/>
            </w:tcBorders>
            <w:shd w:fill="FFFFFF" w:val="clear"/>
          </w:tcPr>
          <w:p>
            <w:pPr>
              <w:pStyle w:val="TableContents"/>
              <w:bidi w:val="0"/>
              <w:spacing w:lineRule="auto" w:line="240" w:before="0" w:after="0"/>
              <w:contextualSpacing/>
              <w:jc w:val="center"/>
              <w:rPr/>
            </w:pPr>
            <w:r>
              <w:rPr/>
              <w:t>0.62</w:t>
            </w:r>
          </w:p>
        </w:tc>
        <w:tc>
          <w:tcPr>
            <w:tcW w:w="2200" w:type="dxa"/>
            <w:tcBorders>
              <w:bottom w:val="single" w:sz="2" w:space="0" w:color="000000"/>
              <w:insideH w:val="single" w:sz="2" w:space="0" w:color="000000"/>
            </w:tcBorders>
            <w:shd w:fill="FFFFFF" w:val="clear"/>
          </w:tcPr>
          <w:p>
            <w:pPr>
              <w:pStyle w:val="TableContents"/>
              <w:bidi w:val="0"/>
              <w:spacing w:lineRule="auto" w:line="240" w:before="0" w:after="0"/>
              <w:contextualSpacing/>
              <w:jc w:val="center"/>
              <w:rPr/>
            </w:pPr>
            <w:r>
              <w:rPr/>
              <w:t>0.41</w:t>
            </w:r>
          </w:p>
        </w:tc>
      </w:tr>
    </w:tbl>
    <w:p>
      <w:pPr>
        <w:pStyle w:val="TextBody"/>
        <w:rPr/>
      </w:pPr>
      <w:r>
        <w:rPr>
          <w:position w:val="0"/>
          <w:sz w:val="24"/>
          <w:vertAlign w:val="baseline"/>
        </w:rPr>
        <w:t xml:space="preserve">* </w:t>
      </w:r>
      <w:r>
        <w:rPr/>
        <w:t>Introduction ranges were obtained from Lundgren et al. (2018) and the IUCN Red List of Threatened Species (IUCN 2019).</w:t>
      </w:r>
      <w:r>
        <w:br w:type="page"/>
      </w:r>
    </w:p>
    <w:p>
      <w:pPr>
        <w:pStyle w:val="TextBody"/>
        <w:rPr/>
      </w:pPr>
      <w:r>
        <w:rPr/>
      </w:r>
    </w:p>
    <w:p>
      <w:pPr>
        <w:pStyle w:val="FigurewithCaption"/>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41148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4114800"/>
                    </a:xfrm>
                    <a:prstGeom prst="rect">
                      <a:avLst/>
                    </a:prstGeom>
                  </pic:spPr>
                </pic:pic>
              </a:graphicData>
            </a:graphic>
          </wp:anchor>
        </w:drawing>
      </w:r>
    </w:p>
    <w:p>
      <w:pPr>
        <w:pStyle w:val="ImageCaption"/>
        <w:spacing w:lineRule="auto" w:line="360"/>
        <w:rPr/>
      </w:pPr>
      <w:r>
        <w:rPr>
          <w:i w:val="false"/>
          <w:iCs w:val="false"/>
        </w:rPr>
        <w:t xml:space="preserve">Supplementary Figure 2: </w:t>
      </w:r>
      <w:r>
        <w:rPr>
          <w:i w:val="false"/>
          <w:iCs w:val="false"/>
        </w:rPr>
        <w:t>Histogram</w:t>
      </w:r>
      <w:r>
        <w:rPr>
          <w:i w:val="false"/>
          <w:iCs w:val="false"/>
        </w:rPr>
        <w:t>s</w:t>
      </w:r>
      <w:r>
        <w:rPr>
          <w:i w:val="false"/>
          <w:iCs w:val="false"/>
        </w:rPr>
        <w:t xml:space="preserve"> of the e</w:t>
      </w:r>
      <w:r>
        <w:rPr>
          <w:i w:val="false"/>
          <w:iCs w:val="false"/>
        </w:rPr>
        <w:t>valuation statistics (</w:t>
      </w:r>
      <w:r>
        <w:rPr>
          <w:i w:val="false"/>
          <w:iCs w:val="false"/>
        </w:rPr>
        <w:t>a</w:t>
      </w:r>
      <w:r>
        <w:rPr>
          <w:i w:val="false"/>
          <w:iCs w:val="false"/>
        </w:rPr>
        <w:t>–</w:t>
      </w:r>
      <w:r>
        <w:rPr>
          <w:i w:val="false"/>
          <w:iCs w:val="false"/>
        </w:rPr>
        <w:t>c</w:t>
      </w:r>
      <w:r>
        <w:rPr>
          <w:i w:val="false"/>
          <w:iCs w:val="false"/>
        </w:rPr>
        <w:t xml:space="preserve">) for the species distribution models </w:t>
      </w:r>
      <w:r>
        <w:rPr>
          <w:i w:val="false"/>
          <w:iCs w:val="false"/>
        </w:rPr>
        <w:t>(SDMs)</w:t>
      </w:r>
      <w:r>
        <w:rPr>
          <w:i w:val="false"/>
          <w:iCs w:val="false"/>
        </w:rPr>
        <w:t xml:space="preserve"> </w:t>
      </w:r>
      <w:del w:id="3" w:author="Berti Emilio" w:date="2020-03-03T15:41:00Z">
        <w:r>
          <w:rPr>
            <w:i w:val="false"/>
            <w:iCs w:val="false"/>
          </w:rPr>
          <w:delText xml:space="preserve">described in the main text </w:delText>
        </w:r>
      </w:del>
      <w:r>
        <w:rPr>
          <w:i w:val="false"/>
          <w:iCs w:val="false"/>
        </w:rPr>
        <w:t>and predictions (</w:t>
      </w:r>
      <w:r>
        <w:rPr>
          <w:i w:val="false"/>
          <w:iCs w:val="false"/>
        </w:rPr>
        <w:t>d</w:t>
      </w:r>
      <w:r>
        <w:rPr>
          <w:i w:val="false"/>
          <w:iCs w:val="false"/>
        </w:rPr>
        <w:t xml:space="preserve">) of known introduction ranges. </w:t>
      </w:r>
      <w:r>
        <w:rPr>
          <w:i w:val="false"/>
          <w:iCs w:val="false"/>
        </w:rPr>
        <w:t>Predictive ability of SDMs is shown by the Continuous Boyce Index (</w:t>
      </w:r>
      <w:r>
        <w:rPr>
          <w:i w:val="false"/>
          <w:iCs w:val="false"/>
        </w:rPr>
        <w:t>a</w:t>
      </w:r>
      <w:r>
        <w:rPr>
          <w:i w:val="false"/>
          <w:iCs w:val="false"/>
        </w:rPr>
        <w:t>) and by the Area Under the Curve (AUC) of the receiver operating plot (</w:t>
      </w:r>
      <w:r>
        <w:rPr>
          <w:i w:val="false"/>
          <w:iCs w:val="false"/>
        </w:rPr>
        <w:t>b</w:t>
      </w:r>
      <w:r>
        <w:rPr>
          <w:i w:val="false"/>
          <w:iCs w:val="false"/>
        </w:rPr>
        <w:t>). OR</w:t>
      </w:r>
      <w:r>
        <w:rPr>
          <w:i w:val="false"/>
          <w:iCs w:val="false"/>
          <w:vertAlign w:val="subscript"/>
        </w:rPr>
        <w:t>TMP</w:t>
      </w:r>
      <w:r>
        <w:rPr>
          <w:i w:val="false"/>
          <w:iCs w:val="false"/>
          <w:position w:val="0"/>
          <w:sz w:val="24"/>
          <w:vertAlign w:val="baseline"/>
        </w:rPr>
        <w:t xml:space="preserve"> (</w:t>
      </w:r>
      <w:r>
        <w:rPr>
          <w:i w:val="false"/>
          <w:iCs w:val="false"/>
          <w:position w:val="0"/>
          <w:sz w:val="24"/>
          <w:vertAlign w:val="baseline"/>
        </w:rPr>
        <w:t>c</w:t>
      </w:r>
      <w:r>
        <w:rPr>
          <w:i w:val="false"/>
          <w:iCs w:val="false"/>
          <w:position w:val="0"/>
          <w:sz w:val="24"/>
          <w:vertAlign w:val="baseline"/>
        </w:rPr>
        <w:t>) indicate overfit of SDMs, higher for more overfitted models. Known introduction ranges were obtained from</w:t>
      </w:r>
      <w:commentRangeStart w:id="4"/>
      <w:r>
        <w:rPr>
          <w:i w:val="false"/>
          <w:iCs w:val="false"/>
          <w:position w:val="0"/>
          <w:sz w:val="24"/>
          <w:vertAlign w:val="baseline"/>
        </w:rPr>
        <w:t xml:space="preserve"> Lundgren et al. (2018; </w:t>
      </w:r>
      <w:r>
        <w:rPr>
          <w:i w:val="false"/>
          <w:iCs w:val="false"/>
          <w:position w:val="0"/>
          <w:sz w:val="24"/>
          <w:vertAlign w:val="baseline"/>
        </w:rPr>
        <w:t>red circles</w:t>
      </w:r>
      <w:r>
        <w:rPr>
          <w:i w:val="false"/>
          <w:iCs w:val="false"/>
          <w:position w:val="0"/>
          <w:sz w:val="24"/>
          <w:vertAlign w:val="baseline"/>
        </w:rPr>
        <w:t xml:space="preserve">) and the IUCN Red List of Threatened Species (IUCN  2019; </w:t>
      </w:r>
      <w:r>
        <w:rPr>
          <w:i w:val="false"/>
          <w:iCs w:val="false"/>
          <w:position w:val="0"/>
          <w:sz w:val="24"/>
          <w:vertAlign w:val="baseline"/>
        </w:rPr>
        <w:t>black circles</w:t>
      </w:r>
      <w:r>
        <w:rPr>
          <w:i w:val="false"/>
          <w:iCs w:val="false"/>
          <w:position w:val="0"/>
          <w:sz w:val="24"/>
          <w:vertAlign w:val="baseline"/>
        </w:rPr>
        <w:t>)</w:t>
      </w:r>
      <w:r>
        <w:rPr/>
      </w:r>
      <w:commentRangeEnd w:id="4"/>
      <w:r>
        <w:commentReference w:id="4"/>
      </w:r>
      <w:r>
        <w:rPr>
          <w:i w:val="false"/>
          <w:iCs w:val="false"/>
          <w:position w:val="0"/>
          <w:sz w:val="24"/>
          <w:vertAlign w:val="baseline"/>
        </w:rPr>
        <w:t>.</w:t>
      </w:r>
    </w:p>
    <w:p>
      <w:pPr>
        <w:pStyle w:val="ImageCaption"/>
        <w:spacing w:lineRule="auto" w:line="360"/>
        <w:rPr/>
      </w:pPr>
      <w:r>
        <w:rPr/>
      </w:r>
    </w:p>
    <w:p>
      <w:pPr>
        <w:pStyle w:val="ImageCaption"/>
        <w:rPr/>
      </w:pPr>
      <w:r>
        <w:rPr/>
        <w:drawing>
          <wp:inline distT="0" distB="0" distL="0" distR="0">
            <wp:extent cx="5334000" cy="4640580"/>
            <wp:effectExtent l="0" t="0" r="0" b="0"/>
            <wp:docPr id="3" name="Image2" descr="Diagram of selection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Diagram of selection criteria."/>
                    <pic:cNvPicPr>
                      <a:picLocks noChangeAspect="1" noChangeArrowheads="1"/>
                    </pic:cNvPicPr>
                  </pic:nvPicPr>
                  <pic:blipFill>
                    <a:blip r:embed="rId4"/>
                    <a:stretch>
                      <a:fillRect/>
                    </a:stretch>
                  </pic:blipFill>
                  <pic:spPr bwMode="auto">
                    <a:xfrm>
                      <a:off x="0" y="0"/>
                      <a:ext cx="5334000" cy="4640580"/>
                    </a:xfrm>
                    <a:prstGeom prst="rect">
                      <a:avLst/>
                    </a:prstGeom>
                  </pic:spPr>
                </pic:pic>
              </a:graphicData>
            </a:graphic>
          </wp:inline>
        </w:drawing>
      </w:r>
    </w:p>
    <w:p>
      <w:pPr>
        <w:pStyle w:val="ImageCaption"/>
        <w:rPr/>
      </w:pPr>
      <w:r>
        <w:rPr>
          <w:i w:val="false"/>
          <w:iCs/>
        </w:rPr>
        <w:t xml:space="preserve">Supplementary </w:t>
      </w:r>
      <w:commentRangeStart w:id="5"/>
      <w:commentRangeStart w:id="6"/>
      <w:r>
        <w:rPr>
          <w:i w:val="false"/>
          <w:iCs/>
        </w:rPr>
        <w:t xml:space="preserve">Figure 3: </w:t>
      </w:r>
      <w:r>
        <w:rPr>
          <w:rFonts w:cs="Calibri"/>
          <w:i w:val="false"/>
          <w:iCs/>
        </w:rPr>
        <w:t xml:space="preserve">Schematics showing selection of functional analogues to replace extinct species for the trophic rewilding scenario. We show for A) the selection criteria for replacement of extinct species with functional analogues, and B) a worked example of the selection criteria directly alongside for the replacement of the extinct </w:t>
      </w:r>
      <w:r>
        <w:rPr>
          <w:rFonts w:cs="Calibri"/>
          <w:iCs/>
        </w:rPr>
        <w:t>Hystrix kiangsenensis</w:t>
      </w:r>
      <w:r>
        <w:rPr>
          <w:rFonts w:cs="Calibri"/>
          <w:i w:val="false"/>
          <w:iCs/>
        </w:rPr>
        <w:t xml:space="preserve">. Note that exceptions to the selection criteria are made for Probescians, Felidae and Ursidae as mentioned in the main text and </w:t>
      </w:r>
      <w:commentRangeStart w:id="7"/>
      <w:r>
        <w:rPr>
          <w:rFonts w:cs="Calibri"/>
          <w:i w:val="false"/>
          <w:iCs/>
        </w:rPr>
        <w:t>Supplementary Material.</w:t>
      </w:r>
      <w:commentRangeStart w:id="9"/>
      <w:r>
        <w:rPr>
          <w:rFonts w:cs="Calibri"/>
          <w:i w:val="false"/>
          <w:iCs/>
        </w:rPr>
        <w:commentReference w:id="8"/>
      </w:r>
      <w:r>
        <w:rPr/>
      </w:r>
      <w:commentRangeEnd w:id="7"/>
      <w:r>
        <w:commentReference w:id="7"/>
      </w:r>
      <w:r>
        <w:rPr/>
      </w:r>
      <w:commentRangeEnd w:id="9"/>
      <w:r>
        <w:commentReference w:id="9"/>
      </w:r>
      <w:r>
        <w:rPr>
          <w:rFonts w:cs="Calibri"/>
          <w:i w:val="false"/>
          <w:iCs/>
        </w:rPr>
        <w:commentReference w:id="10"/>
      </w:r>
    </w:p>
    <w:p>
      <w:pPr>
        <w:pStyle w:val="ImageCaption"/>
        <w:rPr/>
      </w:pPr>
      <w:r>
        <w:rPr/>
      </w:r>
      <w:commentRangeEnd w:id="6"/>
      <w:r>
        <w:commentReference w:id="6"/>
      </w:r>
      <w:commentRangeEnd w:id="5"/>
      <w:r>
        <w:commentReference w:id="5"/>
      </w:r>
      <w:r>
        <w:rPr/>
      </w:r>
    </w:p>
    <w:p>
      <w:pPr>
        <w:pStyle w:val="TableCaption"/>
        <w:rPr>
          <w:i w:val="false"/>
          <w:i w:val="false"/>
          <w:iCs/>
        </w:rPr>
      </w:pPr>
      <w:r>
        <w:rPr>
          <w:i w:val="false"/>
          <w:iCs/>
        </w:rPr>
      </w:r>
      <w:r>
        <w:br w:type="page"/>
      </w:r>
    </w:p>
    <w:p>
      <w:pPr>
        <w:pStyle w:val="TableCaption"/>
        <w:rPr>
          <w:i w:val="false"/>
          <w:i w:val="false"/>
          <w:iCs/>
        </w:rPr>
      </w:pPr>
      <w:r>
        <w:rPr>
          <w:i w:val="false"/>
          <w:iCs/>
        </w:rPr>
      </w:r>
    </w:p>
    <w:p>
      <w:pPr>
        <w:pStyle w:val="TableCaption"/>
        <w:rPr>
          <w:i w:val="false"/>
          <w:i w:val="false"/>
          <w:iCs/>
        </w:rPr>
      </w:pPr>
      <w:r>
        <w:rPr>
          <w:i w:val="false"/>
          <w:i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21189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118995"/>
                    </a:xfrm>
                    <a:prstGeom prst="rect">
                      <a:avLst/>
                    </a:prstGeom>
                  </pic:spPr>
                </pic:pic>
              </a:graphicData>
            </a:graphic>
          </wp:anchor>
        </w:drawing>
      </w:r>
    </w:p>
    <w:p>
      <w:pPr>
        <w:pStyle w:val="TableCaption"/>
        <w:rPr>
          <w:i w:val="false"/>
          <w:i w:val="false"/>
          <w:iCs/>
        </w:rPr>
      </w:pPr>
      <w:r>
        <w:rPr>
          <w:i w:val="false"/>
          <w:iCs/>
        </w:rPr>
        <w:t xml:space="preserve">Supplementary Figure 4: Example of a functional analogue rewilding range for the extinct species </w:t>
      </w:r>
      <w:r>
        <w:rPr>
          <w:i/>
          <w:iCs/>
        </w:rPr>
        <w:t>Smilodon fatalis</w:t>
      </w:r>
      <w:r>
        <w:rPr>
          <w:i w:val="false"/>
          <w:iCs w:val="false"/>
        </w:rPr>
        <w:t xml:space="preserve"> in the Nearctic realm. We found </w:t>
      </w:r>
      <w:r>
        <w:rPr>
          <w:i/>
          <w:iCs/>
        </w:rPr>
        <w:t>Panthera leo</w:t>
      </w:r>
      <w:r>
        <w:rPr>
          <w:i w:val="false"/>
          <w:iCs w:val="false"/>
        </w:rPr>
        <w:t xml:space="preserve"> to be the best functional analogue for this case, as </w:t>
      </w:r>
      <w:r>
        <w:rPr>
          <w:i/>
          <w:iCs/>
        </w:rPr>
        <w:t xml:space="preserve">S. fatalis </w:t>
      </w:r>
      <w:r>
        <w:rPr>
          <w:i w:val="false"/>
          <w:iCs w:val="false"/>
        </w:rPr>
        <w:t xml:space="preserve">and </w:t>
      </w:r>
      <w:r>
        <w:rPr>
          <w:i/>
          <w:iCs/>
        </w:rPr>
        <w:t>P. leo</w:t>
      </w:r>
      <w:r>
        <w:rPr>
          <w:i w:val="false"/>
          <w:iCs w:val="false"/>
        </w:rPr>
        <w:t xml:space="preserve"> are from the same family (Felidae), have similar body size (</w:t>
      </w:r>
      <w:r>
        <w:rPr>
          <w:i/>
          <w:iCs/>
        </w:rPr>
        <w:t xml:space="preserve">P. leo </w:t>
      </w:r>
      <w:r>
        <w:rPr>
          <w:i w:val="false"/>
          <w:iCs w:val="false"/>
        </w:rPr>
        <w:t xml:space="preserve">is within the 50% body mass range of </w:t>
      </w:r>
      <w:r>
        <w:rPr>
          <w:i/>
          <w:iCs/>
        </w:rPr>
        <w:t>S. fatalis</w:t>
      </w:r>
      <w:r>
        <w:rPr>
          <w:i w:val="false"/>
          <w:iCs w:val="false"/>
        </w:rPr>
        <w:t xml:space="preserve">), and </w:t>
      </w:r>
      <w:r>
        <w:rPr>
          <w:i/>
          <w:iCs/>
        </w:rPr>
        <w:t>P. leo</w:t>
      </w:r>
      <w:r>
        <w:rPr>
          <w:i w:val="false"/>
          <w:iCs w:val="false"/>
        </w:rPr>
        <w:t xml:space="preserve"> has the largest </w:t>
      </w:r>
      <w:r>
        <w:rPr>
          <w:i w:val="false"/>
          <w:iCs w:val="false"/>
        </w:rPr>
        <w:t xml:space="preserve">possible rewilding range </w:t>
      </w:r>
      <w:r>
        <w:rPr>
          <w:i w:val="false"/>
          <w:iCs w:val="false"/>
        </w:rPr>
        <w:t xml:space="preserve">within the indigenous range of </w:t>
      </w:r>
      <w:r>
        <w:rPr>
          <w:i/>
          <w:iCs/>
        </w:rPr>
        <w:t>S. fatalis</w:t>
      </w:r>
      <w:r>
        <w:rPr>
          <w:i w:val="false"/>
          <w:iCs w:val="false"/>
        </w:rPr>
        <w:t xml:space="preserve">. In this example, </w:t>
      </w:r>
      <w:r>
        <w:rPr>
          <w:i/>
          <w:iCs/>
        </w:rPr>
        <w:t>P. leo</w:t>
      </w:r>
      <w:r>
        <w:rPr>
          <w:i w:val="false"/>
          <w:iCs w:val="false"/>
        </w:rPr>
        <w:t xml:space="preserve"> </w:t>
      </w:r>
      <w:r>
        <w:rPr>
          <w:i w:val="false"/>
          <w:iCs w:val="false"/>
        </w:rPr>
        <w:t>rewilding</w:t>
      </w:r>
      <w:r>
        <w:rPr>
          <w:i w:val="false"/>
          <w:iCs w:val="false"/>
        </w:rPr>
        <w:t xml:space="preserve"> range (blue area) </w:t>
      </w:r>
      <w:r>
        <w:rPr>
          <w:i w:val="false"/>
          <w:iCs w:val="false"/>
        </w:rPr>
        <w:t>is limited by the climatic suitability of species, assessed using species distribution models,</w:t>
      </w:r>
      <w:r>
        <w:rPr>
          <w:i w:val="false"/>
          <w:iCs w:val="false"/>
        </w:rPr>
        <w:t xml:space="preserve"> </w:t>
      </w:r>
      <w:r>
        <w:rPr>
          <w:i w:val="false"/>
          <w:iCs w:val="false"/>
        </w:rPr>
        <w:t xml:space="preserve">and covers only </w:t>
      </w:r>
      <w:r>
        <w:rPr>
          <w:i w:val="false"/>
          <w:iCs w:val="false"/>
        </w:rPr>
        <w:t xml:space="preserve">a small </w:t>
      </w:r>
      <w:r>
        <w:rPr>
          <w:i w:val="false"/>
          <w:iCs w:val="false"/>
        </w:rPr>
        <w:t xml:space="preserve">proportion </w:t>
      </w:r>
      <w:r>
        <w:rPr>
          <w:i w:val="false"/>
          <w:iCs w:val="false"/>
        </w:rPr>
        <w:t xml:space="preserve">of the present-natural distribution of </w:t>
      </w:r>
      <w:r>
        <w:rPr>
          <w:i/>
          <w:iCs/>
        </w:rPr>
        <w:t>S. fatalis</w:t>
      </w:r>
      <w:r>
        <w:rPr>
          <w:i w:val="false"/>
          <w:iCs w:val="false"/>
        </w:rPr>
        <w:t xml:space="preserve"> (green area). </w:t>
      </w:r>
      <w:r>
        <w:br w:type="page"/>
      </w:r>
    </w:p>
    <w:p>
      <w:pPr>
        <w:pStyle w:val="TableCaption"/>
        <w:rPr/>
      </w:pPr>
      <w:r>
        <w:rPr>
          <w:i w:val="false"/>
          <w:iCs/>
        </w:rPr>
        <w:t>Supplementary Table 2</w:t>
      </w:r>
      <w:r>
        <w:rPr>
          <w:i w:val="false"/>
          <w:iCs/>
        </w:rPr>
        <w:commentReference w:id="11"/>
      </w:r>
      <w:r>
        <w:rPr>
          <w:i w:val="false"/>
          <w:iCs/>
        </w:rPr>
        <w:t xml:space="preserve">: List of terrestrial mammals </w:t>
      </w:r>
      <w:r>
        <w:rPr>
          <w:i w:val="false"/>
          <w:iCs/>
        </w:rPr>
        <w:t xml:space="preserve">extinct during </w:t>
      </w:r>
      <w:r>
        <w:rPr>
          <w:i w:val="false"/>
          <w:iCs/>
        </w:rPr>
        <w:t>the Late Pleistocene and the</w:t>
      </w:r>
      <w:r>
        <w:rPr>
          <w:i w:val="false"/>
          <w:iCs/>
        </w:rPr>
        <w:t>ir</w:t>
      </w:r>
      <w:r>
        <w:rPr>
          <w:i w:val="false"/>
          <w:iCs/>
        </w:rPr>
        <w:t xml:space="preserve"> functional analogue</w:t>
      </w:r>
      <w:r>
        <w:rPr>
          <w:i w:val="false"/>
          <w:iCs/>
        </w:rPr>
        <w:t xml:space="preserve">s for trophic rewilding </w:t>
      </w:r>
      <w:r>
        <w:rPr>
          <w:i w:val="false"/>
          <w:iCs/>
        </w:rPr>
        <w:t>in</w:t>
      </w:r>
      <w:r>
        <w:rPr>
          <w:i w:val="false"/>
          <w:iCs/>
        </w:rPr>
        <w:t xml:space="preserve"> each</w:t>
      </w:r>
      <w:r>
        <w:rPr>
          <w:i w:val="false"/>
          <w:iCs/>
        </w:rPr>
        <w:t xml:space="preserve"> biogeographic realm.</w:t>
      </w:r>
    </w:p>
    <w:tbl>
      <w:tblPr>
        <w:tblW w:w="11054" w:type="dxa"/>
        <w:jc w:val="left"/>
        <w:tblInd w:w="-1057" w:type="dxa"/>
        <w:tblBorders>
          <w:bottom w:val="single" w:sz="2" w:space="0" w:color="000000"/>
          <w:insideH w:val="single" w:sz="2" w:space="0" w:color="000000"/>
        </w:tblBorders>
        <w:tblCellMar>
          <w:top w:w="55" w:type="dxa"/>
          <w:left w:w="108" w:type="dxa"/>
          <w:bottom w:w="55" w:type="dxa"/>
          <w:right w:w="108" w:type="dxa"/>
        </w:tblCellMar>
      </w:tblPr>
      <w:tblGrid>
        <w:gridCol w:w="4142"/>
        <w:gridCol w:w="3681"/>
        <w:gridCol w:w="3231"/>
      </w:tblGrid>
      <w:tr>
        <w:trPr/>
        <w:tc>
          <w:tcPr>
            <w:tcW w:w="4142" w:type="dxa"/>
            <w:tcBorders>
              <w:bottom w:val="single" w:sz="2" w:space="0" w:color="000000"/>
              <w:insideH w:val="single" w:sz="2" w:space="0" w:color="000000"/>
            </w:tcBorders>
            <w:shd w:fill="FFFFFF" w:val="clear"/>
            <w:vAlign w:val="bottom"/>
          </w:tcPr>
          <w:p>
            <w:pPr>
              <w:pStyle w:val="Compact"/>
              <w:spacing w:before="36" w:after="36"/>
              <w:rPr/>
            </w:pPr>
            <w:r>
              <w:rPr/>
              <w:t>Extinct species</w:t>
            </w:r>
          </w:p>
        </w:tc>
        <w:tc>
          <w:tcPr>
            <w:tcW w:w="3681" w:type="dxa"/>
            <w:tcBorders>
              <w:bottom w:val="single" w:sz="2" w:space="0" w:color="000000"/>
              <w:insideH w:val="single" w:sz="2" w:space="0" w:color="000000"/>
            </w:tcBorders>
            <w:shd w:fill="FFFFFF" w:val="clear"/>
            <w:vAlign w:val="bottom"/>
          </w:tcPr>
          <w:p>
            <w:pPr>
              <w:pStyle w:val="Compact"/>
              <w:spacing w:before="36" w:after="36"/>
              <w:rPr/>
            </w:pPr>
            <w:r>
              <w:rPr/>
              <w:t>Functional analogues</w:t>
            </w:r>
          </w:p>
        </w:tc>
        <w:tc>
          <w:tcPr>
            <w:tcW w:w="3231" w:type="dxa"/>
            <w:tcBorders>
              <w:bottom w:val="single" w:sz="2" w:space="0" w:color="000000"/>
              <w:insideH w:val="single" w:sz="2" w:space="0" w:color="000000"/>
            </w:tcBorders>
            <w:shd w:fill="FFFFFF" w:val="clear"/>
            <w:vAlign w:val="bottom"/>
          </w:tcPr>
          <w:p>
            <w:pPr>
              <w:pStyle w:val="Compact"/>
              <w:spacing w:before="36" w:after="36"/>
              <w:rPr/>
            </w:pPr>
            <w:r>
              <w:rPr/>
              <w:t>Biogeographic realm</w:t>
            </w:r>
          </w:p>
        </w:tc>
      </w:tr>
      <w:tr>
        <w:trPr/>
        <w:tc>
          <w:tcPr>
            <w:tcW w:w="4142" w:type="dxa"/>
            <w:tcBorders/>
            <w:shd w:fill="FFFFFF" w:val="clear"/>
          </w:tcPr>
          <w:p>
            <w:pPr>
              <w:pStyle w:val="Compact"/>
              <w:spacing w:before="36" w:after="36"/>
              <w:rPr>
                <w:i/>
                <w:i/>
                <w:iCs/>
              </w:rPr>
            </w:pPr>
            <w:r>
              <w:rPr>
                <w:i/>
                <w:iCs/>
              </w:rPr>
              <w:t>Vombatus hacketti</w:t>
            </w:r>
          </w:p>
        </w:tc>
        <w:tc>
          <w:tcPr>
            <w:tcW w:w="3681" w:type="dxa"/>
            <w:tcBorders/>
            <w:shd w:fill="FFFFFF" w:val="clear"/>
          </w:tcPr>
          <w:p>
            <w:pPr>
              <w:pStyle w:val="Compact"/>
              <w:spacing w:before="36" w:after="36"/>
              <w:rPr>
                <w:i/>
                <w:i/>
                <w:iCs/>
              </w:rPr>
            </w:pPr>
            <w:r>
              <w:rPr>
                <w:i/>
                <w:iCs/>
              </w:rPr>
              <w:t>Lasiorhinus latifrons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Arctodus simus</w:t>
            </w:r>
          </w:p>
        </w:tc>
        <w:tc>
          <w:tcPr>
            <w:tcW w:w="3681" w:type="dxa"/>
            <w:tcBorders/>
            <w:shd w:fill="FFFFFF" w:val="clear"/>
          </w:tcPr>
          <w:p>
            <w:pPr>
              <w:pStyle w:val="Compact"/>
              <w:spacing w:before="36" w:after="36"/>
              <w:rPr>
                <w:i/>
                <w:i/>
                <w:iCs/>
              </w:rPr>
            </w:pPr>
            <w:r>
              <w:rPr>
                <w:i/>
                <w:iCs/>
              </w:rPr>
              <w:t>Ursus arctos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Arctodus simus</w:t>
            </w:r>
          </w:p>
        </w:tc>
        <w:tc>
          <w:tcPr>
            <w:tcW w:w="3681" w:type="dxa"/>
            <w:tcBorders/>
            <w:shd w:fill="FFFFFF" w:val="clear"/>
          </w:tcPr>
          <w:p>
            <w:pPr>
              <w:pStyle w:val="Compact"/>
              <w:spacing w:before="36" w:after="36"/>
              <w:rPr>
                <w:i/>
                <w:i/>
                <w:iCs/>
              </w:rPr>
            </w:pPr>
            <w:r>
              <w:rPr>
                <w:i/>
                <w:iCs/>
              </w:rPr>
              <w:t>Ursus arctos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Arctotherium wingei</w:t>
            </w:r>
          </w:p>
        </w:tc>
        <w:tc>
          <w:tcPr>
            <w:tcW w:w="3681" w:type="dxa"/>
            <w:tcBorders/>
            <w:shd w:fill="FFFFFF" w:val="clear"/>
          </w:tcPr>
          <w:p>
            <w:pPr>
              <w:pStyle w:val="Compact"/>
              <w:spacing w:before="36" w:after="36"/>
              <w:rPr>
                <w:i/>
                <w:i/>
                <w:iCs/>
              </w:rPr>
            </w:pPr>
            <w:r>
              <w:rPr>
                <w:i/>
                <w:iCs/>
              </w:rPr>
              <w:t>Ursus americanus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Tremarctos floridanus</w:t>
            </w:r>
          </w:p>
        </w:tc>
        <w:tc>
          <w:tcPr>
            <w:tcW w:w="3681" w:type="dxa"/>
            <w:tcBorders/>
            <w:shd w:fill="FFFFFF" w:val="clear"/>
          </w:tcPr>
          <w:p>
            <w:pPr>
              <w:pStyle w:val="Compact"/>
              <w:spacing w:before="36" w:after="36"/>
              <w:rPr>
                <w:i/>
                <w:i/>
                <w:iCs/>
              </w:rPr>
            </w:pPr>
            <w:r>
              <w:rPr>
                <w:i/>
                <w:iCs/>
              </w:rPr>
              <w:t>Ursus americanus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Tremarctos floridanus</w:t>
            </w:r>
          </w:p>
        </w:tc>
        <w:tc>
          <w:tcPr>
            <w:tcW w:w="3681" w:type="dxa"/>
            <w:tcBorders/>
            <w:shd w:fill="FFFFFF" w:val="clear"/>
          </w:tcPr>
          <w:p>
            <w:pPr>
              <w:pStyle w:val="Compact"/>
              <w:spacing w:before="36" w:after="36"/>
              <w:rPr>
                <w:i/>
                <w:i/>
                <w:iCs/>
              </w:rPr>
            </w:pPr>
            <w:r>
              <w:rPr>
                <w:i/>
                <w:iCs/>
              </w:rPr>
              <w:t>Ursus americanus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Ursus spelaeus</w:t>
            </w:r>
          </w:p>
        </w:tc>
        <w:tc>
          <w:tcPr>
            <w:tcW w:w="3681" w:type="dxa"/>
            <w:tcBorders/>
            <w:shd w:fill="FFFFFF" w:val="clear"/>
          </w:tcPr>
          <w:p>
            <w:pPr>
              <w:pStyle w:val="Compact"/>
              <w:spacing w:before="36" w:after="36"/>
              <w:rPr>
                <w:i/>
                <w:i/>
                <w:iCs/>
              </w:rPr>
            </w:pPr>
            <w:r>
              <w:rPr>
                <w:i/>
                <w:iCs/>
              </w:rPr>
              <w:t>Ursus arctos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Catagonus stenocephalus</w:t>
            </w:r>
          </w:p>
        </w:tc>
        <w:tc>
          <w:tcPr>
            <w:tcW w:w="3681" w:type="dxa"/>
            <w:tcBorders/>
            <w:shd w:fill="FFFFFF" w:val="clear"/>
          </w:tcPr>
          <w:p>
            <w:pPr>
              <w:pStyle w:val="Compact"/>
              <w:spacing w:before="36" w:after="36"/>
              <w:rPr>
                <w:i/>
                <w:i/>
                <w:iCs/>
              </w:rPr>
            </w:pPr>
            <w:r>
              <w:rPr>
                <w:i/>
                <w:iCs/>
              </w:rPr>
              <w:t>Pecari tajacu</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Muknalia minima</w:t>
            </w:r>
          </w:p>
        </w:tc>
        <w:tc>
          <w:tcPr>
            <w:tcW w:w="3681" w:type="dxa"/>
            <w:tcBorders/>
            <w:shd w:fill="FFFFFF" w:val="clear"/>
          </w:tcPr>
          <w:p>
            <w:pPr>
              <w:pStyle w:val="Compact"/>
              <w:spacing w:before="36" w:after="36"/>
              <w:rPr>
                <w:i/>
                <w:i/>
                <w:iCs/>
              </w:rPr>
            </w:pPr>
            <w:r>
              <w:rPr>
                <w:i/>
                <w:iCs/>
              </w:rPr>
              <w:t>Pecari tajacu</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Muknalia minima</w:t>
            </w:r>
          </w:p>
        </w:tc>
        <w:tc>
          <w:tcPr>
            <w:tcW w:w="3681" w:type="dxa"/>
            <w:tcBorders/>
            <w:shd w:fill="FFFFFF" w:val="clear"/>
          </w:tcPr>
          <w:p>
            <w:pPr>
              <w:pStyle w:val="Compact"/>
              <w:spacing w:before="36" w:after="36"/>
              <w:rPr>
                <w:i/>
                <w:i/>
                <w:iCs/>
              </w:rPr>
            </w:pPr>
            <w:r>
              <w:rPr>
                <w:i/>
                <w:iCs/>
              </w:rPr>
              <w:t>Pecari tajacu</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Tapirus augustus</w:t>
            </w:r>
          </w:p>
        </w:tc>
        <w:tc>
          <w:tcPr>
            <w:tcW w:w="3681" w:type="dxa"/>
            <w:tcBorders/>
            <w:shd w:fill="FFFFFF" w:val="clear"/>
          </w:tcPr>
          <w:p>
            <w:pPr>
              <w:pStyle w:val="Compact"/>
              <w:spacing w:before="36" w:after="36"/>
              <w:rPr>
                <w:i/>
                <w:i/>
                <w:iCs/>
              </w:rPr>
            </w:pPr>
            <w:r>
              <w:rPr>
                <w:i/>
                <w:iCs/>
              </w:rPr>
              <w:t>Tapirus indicus</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Tapirus augustus</w:t>
            </w:r>
          </w:p>
        </w:tc>
        <w:tc>
          <w:tcPr>
            <w:tcW w:w="3681" w:type="dxa"/>
            <w:tcBorders/>
            <w:shd w:fill="FFFFFF" w:val="clear"/>
          </w:tcPr>
          <w:p>
            <w:pPr>
              <w:pStyle w:val="Compact"/>
              <w:spacing w:before="36" w:after="36"/>
              <w:rPr>
                <w:i/>
                <w:i/>
                <w:iCs/>
              </w:rPr>
            </w:pPr>
            <w:r>
              <w:rPr>
                <w:i/>
                <w:iCs/>
              </w:rPr>
              <w:t>Tapirus indicus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Tapirus merriami</w:t>
            </w:r>
          </w:p>
        </w:tc>
        <w:tc>
          <w:tcPr>
            <w:tcW w:w="3681" w:type="dxa"/>
            <w:tcBorders/>
            <w:shd w:fill="FFFFFF" w:val="clear"/>
          </w:tcPr>
          <w:p>
            <w:pPr>
              <w:pStyle w:val="Compact"/>
              <w:spacing w:before="36" w:after="36"/>
              <w:rPr>
                <w:i/>
                <w:i/>
                <w:iCs/>
              </w:rPr>
            </w:pPr>
            <w:r>
              <w:rPr>
                <w:i/>
                <w:iCs/>
              </w:rPr>
              <w:t>Tapirus bairdii</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Tapirus rondoniensis</w:t>
            </w:r>
          </w:p>
        </w:tc>
        <w:tc>
          <w:tcPr>
            <w:tcW w:w="3681" w:type="dxa"/>
            <w:tcBorders/>
            <w:shd w:fill="FFFFFF" w:val="clear"/>
          </w:tcPr>
          <w:p>
            <w:pPr>
              <w:pStyle w:val="Compact"/>
              <w:spacing w:before="36" w:after="36"/>
              <w:rPr>
                <w:i/>
                <w:i/>
                <w:iCs/>
              </w:rPr>
            </w:pPr>
            <w:r>
              <w:rPr>
                <w:i/>
                <w:iCs/>
              </w:rPr>
              <w:t>Tapirus terrestris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Tapirus veroensis</w:t>
            </w:r>
          </w:p>
        </w:tc>
        <w:tc>
          <w:tcPr>
            <w:tcW w:w="3681" w:type="dxa"/>
            <w:tcBorders/>
            <w:shd w:fill="FFFFFF" w:val="clear"/>
          </w:tcPr>
          <w:p>
            <w:pPr>
              <w:pStyle w:val="Compact"/>
              <w:spacing w:before="36" w:after="36"/>
              <w:rPr>
                <w:i/>
                <w:i/>
                <w:iCs/>
              </w:rPr>
            </w:pPr>
            <w:r>
              <w:rPr>
                <w:i/>
                <w:iCs/>
              </w:rPr>
              <w:t>Tapirus bairdii</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Tapirus veroensis</w:t>
            </w:r>
          </w:p>
        </w:tc>
        <w:tc>
          <w:tcPr>
            <w:tcW w:w="3681" w:type="dxa"/>
            <w:tcBorders/>
            <w:shd w:fill="FFFFFF" w:val="clear"/>
          </w:tcPr>
          <w:p>
            <w:pPr>
              <w:pStyle w:val="Compact"/>
              <w:spacing w:before="36" w:after="36"/>
              <w:rPr>
                <w:i/>
                <w:i/>
                <w:iCs/>
              </w:rPr>
            </w:pPr>
            <w:r>
              <w:rPr>
                <w:i/>
                <w:iCs/>
              </w:rPr>
              <w:t>Tapirus bairdii</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Kolpochoerus majus</w:t>
            </w:r>
          </w:p>
        </w:tc>
        <w:tc>
          <w:tcPr>
            <w:tcW w:w="3681" w:type="dxa"/>
            <w:tcBorders/>
            <w:shd w:fill="FFFFFF" w:val="clear"/>
          </w:tcPr>
          <w:p>
            <w:pPr>
              <w:pStyle w:val="Compact"/>
              <w:spacing w:before="36" w:after="36"/>
              <w:rPr>
                <w:i/>
                <w:i/>
                <w:iCs/>
              </w:rPr>
            </w:pPr>
            <w:r>
              <w:rPr>
                <w:i/>
                <w:iCs/>
              </w:rPr>
              <w:t>Hylochoerus meinertzhageni</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Metridiochoerus compactus</w:t>
            </w:r>
          </w:p>
        </w:tc>
        <w:tc>
          <w:tcPr>
            <w:tcW w:w="3681" w:type="dxa"/>
            <w:tcBorders/>
            <w:shd w:fill="FFFFFF" w:val="clear"/>
          </w:tcPr>
          <w:p>
            <w:pPr>
              <w:pStyle w:val="Compact"/>
              <w:spacing w:before="36" w:after="36"/>
              <w:rPr>
                <w:i/>
                <w:i/>
                <w:iCs/>
              </w:rPr>
            </w:pPr>
            <w:r>
              <w:rPr>
                <w:i/>
                <w:iCs/>
              </w:rPr>
              <w:t>Phacochoerus africanus</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Sus bucculentus</w:t>
            </w:r>
          </w:p>
        </w:tc>
        <w:tc>
          <w:tcPr>
            <w:tcW w:w="3681" w:type="dxa"/>
            <w:tcBorders/>
            <w:shd w:fill="FFFFFF" w:val="clear"/>
          </w:tcPr>
          <w:p>
            <w:pPr>
              <w:pStyle w:val="Compact"/>
              <w:spacing w:before="36" w:after="36"/>
              <w:rPr>
                <w:i/>
                <w:i/>
                <w:iCs/>
              </w:rPr>
            </w:pPr>
            <w:r>
              <w:rPr>
                <w:i/>
                <w:iCs/>
              </w:rPr>
              <w:t>Sus scrofa</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Stegodon orientalis</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Stegodon orientalis</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Stegodon trigonocephalus</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Elasmotherium sibiricum</w:t>
            </w:r>
          </w:p>
        </w:tc>
        <w:tc>
          <w:tcPr>
            <w:tcW w:w="3681" w:type="dxa"/>
            <w:tcBorders/>
            <w:shd w:fill="FFFFFF" w:val="clear"/>
          </w:tcPr>
          <w:p>
            <w:pPr>
              <w:pStyle w:val="Compact"/>
              <w:spacing w:before="36" w:after="36"/>
              <w:rPr>
                <w:i/>
                <w:i/>
                <w:iCs/>
              </w:rPr>
            </w:pPr>
            <w:r>
              <w:rPr>
                <w:i/>
                <w:iCs/>
              </w:rPr>
              <w:t>Ceratotherium simum</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Stephanorhinus kirchbergensis</w:t>
            </w:r>
          </w:p>
        </w:tc>
        <w:tc>
          <w:tcPr>
            <w:tcW w:w="3681" w:type="dxa"/>
            <w:tcBorders/>
            <w:shd w:fill="FFFFFF" w:val="clear"/>
          </w:tcPr>
          <w:p>
            <w:pPr>
              <w:pStyle w:val="Compact"/>
              <w:spacing w:before="36" w:after="36"/>
              <w:rPr>
                <w:i/>
                <w:i/>
                <w:iCs/>
              </w:rPr>
            </w:pPr>
            <w:r>
              <w:rPr>
                <w:i/>
                <w:iCs/>
              </w:rPr>
              <w:t>Ceratotherium simum</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Stephanorhinus kirchbergensis</w:t>
            </w:r>
          </w:p>
        </w:tc>
        <w:tc>
          <w:tcPr>
            <w:tcW w:w="3681" w:type="dxa"/>
            <w:tcBorders/>
            <w:shd w:fill="FFFFFF" w:val="clear"/>
          </w:tcPr>
          <w:p>
            <w:pPr>
              <w:pStyle w:val="Compact"/>
              <w:spacing w:before="36" w:after="36"/>
              <w:rPr>
                <w:i/>
                <w:i/>
                <w:iCs/>
              </w:rPr>
            </w:pPr>
            <w:r>
              <w:rPr>
                <w:i/>
                <w:iCs/>
              </w:rPr>
              <w:t>Ceratotherium simum</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Petauroides ayamaruensis</w:t>
            </w:r>
          </w:p>
        </w:tc>
        <w:tc>
          <w:tcPr>
            <w:tcW w:w="3681" w:type="dxa"/>
            <w:tcBorders/>
            <w:shd w:fill="FFFFFF" w:val="clear"/>
          </w:tcPr>
          <w:p>
            <w:pPr>
              <w:pStyle w:val="Compact"/>
              <w:spacing w:before="36" w:after="36"/>
              <w:rPr>
                <w:i/>
                <w:i/>
                <w:iCs/>
              </w:rPr>
            </w:pPr>
            <w:r>
              <w:rPr>
                <w:i/>
                <w:iCs/>
              </w:rPr>
              <w:t>Pseudochirulus canescens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Petauroides ayamaruensis</w:t>
            </w:r>
          </w:p>
        </w:tc>
        <w:tc>
          <w:tcPr>
            <w:tcW w:w="3681" w:type="dxa"/>
            <w:tcBorders/>
            <w:shd w:fill="FFFFFF" w:val="clear"/>
          </w:tcPr>
          <w:p>
            <w:pPr>
              <w:pStyle w:val="Compact"/>
              <w:spacing w:before="36" w:after="36"/>
              <w:rPr>
                <w:i/>
                <w:i/>
                <w:iCs/>
              </w:rPr>
            </w:pPr>
            <w:r>
              <w:rPr>
                <w:i/>
                <w:iCs/>
              </w:rPr>
              <w:t>Pseudochirulus schlegeli</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Bettongia anhydra</w:t>
            </w:r>
          </w:p>
        </w:tc>
        <w:tc>
          <w:tcPr>
            <w:tcW w:w="3681" w:type="dxa"/>
            <w:tcBorders/>
            <w:shd w:fill="FFFFFF" w:val="clear"/>
          </w:tcPr>
          <w:p>
            <w:pPr>
              <w:pStyle w:val="Compact"/>
              <w:spacing w:before="36" w:after="36"/>
              <w:rPr>
                <w:i/>
                <w:i/>
                <w:iCs/>
              </w:rPr>
            </w:pPr>
            <w:r>
              <w:rPr>
                <w:i/>
                <w:iCs/>
              </w:rPr>
              <w:t>Bettongia lesueur</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Bettongia pusilla</w:t>
            </w:r>
          </w:p>
        </w:tc>
        <w:tc>
          <w:tcPr>
            <w:tcW w:w="3681" w:type="dxa"/>
            <w:tcBorders/>
            <w:shd w:fill="FFFFFF" w:val="clear"/>
          </w:tcPr>
          <w:p>
            <w:pPr>
              <w:pStyle w:val="Compact"/>
              <w:spacing w:before="36" w:after="36"/>
              <w:rPr>
                <w:i/>
                <w:i/>
                <w:iCs/>
              </w:rPr>
            </w:pPr>
            <w:r>
              <w:rPr>
                <w:i/>
                <w:iCs/>
              </w:rPr>
              <w:t>Bettongia lesueur</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Bettongia pusilla</w:t>
            </w:r>
          </w:p>
        </w:tc>
        <w:tc>
          <w:tcPr>
            <w:tcW w:w="3681" w:type="dxa"/>
            <w:tcBorders/>
            <w:shd w:fill="FFFFFF" w:val="clear"/>
          </w:tcPr>
          <w:p>
            <w:pPr>
              <w:pStyle w:val="Compact"/>
              <w:spacing w:before="36" w:after="36"/>
              <w:rPr>
                <w:i/>
                <w:i/>
                <w:iCs/>
              </w:rPr>
            </w:pPr>
            <w:r>
              <w:rPr>
                <w:i/>
                <w:iCs/>
              </w:rPr>
              <w:t>Bettongia penicillata</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Potorous platyops</w:t>
            </w:r>
          </w:p>
        </w:tc>
        <w:tc>
          <w:tcPr>
            <w:tcW w:w="3681" w:type="dxa"/>
            <w:tcBorders/>
            <w:shd w:fill="FFFFFF" w:val="clear"/>
          </w:tcPr>
          <w:p>
            <w:pPr>
              <w:pStyle w:val="Compact"/>
              <w:spacing w:before="36" w:after="36"/>
              <w:rPr>
                <w:i/>
                <w:i/>
                <w:iCs/>
              </w:rPr>
            </w:pPr>
            <w:r>
              <w:rPr>
                <w:i/>
                <w:iCs/>
              </w:rPr>
              <w:t>Potorous gilbertii</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Perameles eremiana</w:t>
            </w:r>
          </w:p>
        </w:tc>
        <w:tc>
          <w:tcPr>
            <w:tcW w:w="3681" w:type="dxa"/>
            <w:tcBorders/>
            <w:shd w:fill="FFFFFF" w:val="clear"/>
          </w:tcPr>
          <w:p>
            <w:pPr>
              <w:pStyle w:val="Compact"/>
              <w:spacing w:before="36" w:after="36"/>
              <w:rPr>
                <w:i/>
                <w:i/>
                <w:iCs/>
              </w:rPr>
            </w:pPr>
            <w:r>
              <w:rPr>
                <w:i/>
                <w:iCs/>
              </w:rPr>
              <w:t>Perameles bougainville</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Ochotona whartoni</w:t>
            </w:r>
          </w:p>
        </w:tc>
        <w:tc>
          <w:tcPr>
            <w:tcW w:w="3681" w:type="dxa"/>
            <w:tcBorders/>
            <w:shd w:fill="FFFFFF" w:val="clear"/>
          </w:tcPr>
          <w:p>
            <w:pPr>
              <w:pStyle w:val="Compact"/>
              <w:spacing w:before="36" w:after="36"/>
              <w:rPr>
                <w:i/>
                <w:i/>
                <w:iCs/>
              </w:rPr>
            </w:pPr>
            <w:r>
              <w:rPr>
                <w:i/>
                <w:iCs/>
              </w:rPr>
              <w:t>Ochotona alpina</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Neovison macrodon</w:t>
            </w:r>
          </w:p>
        </w:tc>
        <w:tc>
          <w:tcPr>
            <w:tcW w:w="3681" w:type="dxa"/>
            <w:tcBorders/>
            <w:shd w:fill="FFFFFF" w:val="clear"/>
          </w:tcPr>
          <w:p>
            <w:pPr>
              <w:pStyle w:val="Compact"/>
              <w:spacing w:before="36" w:after="36"/>
              <w:rPr>
                <w:i/>
                <w:i/>
                <w:iCs/>
              </w:rPr>
            </w:pPr>
            <w:r>
              <w:rPr>
                <w:i/>
                <w:iCs/>
              </w:rPr>
              <w:t>Neovison vison</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Conilurus albipes</w:t>
            </w:r>
          </w:p>
        </w:tc>
        <w:tc>
          <w:tcPr>
            <w:tcW w:w="3681" w:type="dxa"/>
            <w:tcBorders/>
            <w:shd w:fill="FFFFFF" w:val="clear"/>
          </w:tcPr>
          <w:p>
            <w:pPr>
              <w:pStyle w:val="Compact"/>
              <w:spacing w:before="36" w:after="36"/>
              <w:rPr>
                <w:i/>
                <w:i/>
                <w:iCs/>
              </w:rPr>
            </w:pPr>
            <w:r>
              <w:rPr>
                <w:i/>
                <w:iCs/>
              </w:rPr>
              <w:t>Conilurus penicillatus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Conilurus capricornensis</w:t>
            </w:r>
          </w:p>
        </w:tc>
        <w:tc>
          <w:tcPr>
            <w:tcW w:w="3681" w:type="dxa"/>
            <w:tcBorders/>
            <w:shd w:fill="FFFFFF" w:val="clear"/>
          </w:tcPr>
          <w:p>
            <w:pPr>
              <w:pStyle w:val="Compact"/>
              <w:spacing w:before="36" w:after="36"/>
              <w:rPr>
                <w:i/>
                <w:i/>
                <w:iCs/>
              </w:rPr>
            </w:pPr>
            <w:r>
              <w:rPr>
                <w:i/>
                <w:iCs/>
              </w:rPr>
              <w:t>Conilurus penicillatus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Notomys amplus</w:t>
            </w:r>
          </w:p>
        </w:tc>
        <w:tc>
          <w:tcPr>
            <w:tcW w:w="3681" w:type="dxa"/>
            <w:tcBorders/>
            <w:shd w:fill="FFFFFF" w:val="clear"/>
          </w:tcPr>
          <w:p>
            <w:pPr>
              <w:pStyle w:val="Compact"/>
              <w:spacing w:before="36" w:after="36"/>
              <w:rPr>
                <w:i/>
                <w:i/>
                <w:iCs/>
              </w:rPr>
            </w:pPr>
            <w:r>
              <w:rPr>
                <w:i/>
                <w:iCs/>
              </w:rPr>
              <w:t>Notomys mitchellii</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Notomys longicaudatus</w:t>
            </w:r>
          </w:p>
        </w:tc>
        <w:tc>
          <w:tcPr>
            <w:tcW w:w="3681" w:type="dxa"/>
            <w:tcBorders/>
            <w:shd w:fill="FFFFFF" w:val="clear"/>
          </w:tcPr>
          <w:p>
            <w:pPr>
              <w:pStyle w:val="Compact"/>
              <w:spacing w:before="36" w:after="36"/>
              <w:rPr>
                <w:i/>
                <w:i/>
                <w:iCs/>
              </w:rPr>
            </w:pPr>
            <w:r>
              <w:rPr>
                <w:i/>
                <w:iCs/>
              </w:rPr>
              <w:t>Notomys mitchellii</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Notomys macrotis</w:t>
            </w:r>
          </w:p>
        </w:tc>
        <w:tc>
          <w:tcPr>
            <w:tcW w:w="3681" w:type="dxa"/>
            <w:tcBorders/>
            <w:shd w:fill="FFFFFF" w:val="clear"/>
          </w:tcPr>
          <w:p>
            <w:pPr>
              <w:pStyle w:val="Compact"/>
              <w:spacing w:before="36" w:after="36"/>
              <w:rPr>
                <w:i/>
                <w:i/>
                <w:iCs/>
              </w:rPr>
            </w:pPr>
            <w:r>
              <w:rPr>
                <w:i/>
                <w:iCs/>
              </w:rPr>
              <w:t>Notomys mitchellii</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Notomys mordax</w:t>
            </w:r>
          </w:p>
        </w:tc>
        <w:tc>
          <w:tcPr>
            <w:tcW w:w="3681" w:type="dxa"/>
            <w:tcBorders/>
            <w:shd w:fill="FFFFFF" w:val="clear"/>
          </w:tcPr>
          <w:p>
            <w:pPr>
              <w:pStyle w:val="Compact"/>
              <w:spacing w:before="36" w:after="36"/>
              <w:rPr>
                <w:i/>
                <w:i/>
                <w:iCs/>
              </w:rPr>
            </w:pPr>
            <w:r>
              <w:rPr>
                <w:i/>
                <w:iCs/>
              </w:rPr>
              <w:t>Notomys alexis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Notomys mordax</w:t>
            </w:r>
          </w:p>
        </w:tc>
        <w:tc>
          <w:tcPr>
            <w:tcW w:w="3681" w:type="dxa"/>
            <w:tcBorders/>
            <w:shd w:fill="FFFFFF" w:val="clear"/>
          </w:tcPr>
          <w:p>
            <w:pPr>
              <w:pStyle w:val="Compact"/>
              <w:spacing w:before="36" w:after="36"/>
              <w:rPr>
                <w:i/>
                <w:i/>
                <w:iCs/>
              </w:rPr>
            </w:pPr>
            <w:r>
              <w:rPr>
                <w:i/>
                <w:iCs/>
              </w:rPr>
              <w:t>Notomys aquilo</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Notomys mordax</w:t>
            </w:r>
          </w:p>
        </w:tc>
        <w:tc>
          <w:tcPr>
            <w:tcW w:w="3681" w:type="dxa"/>
            <w:tcBorders/>
            <w:shd w:fill="FFFFFF" w:val="clear"/>
          </w:tcPr>
          <w:p>
            <w:pPr>
              <w:pStyle w:val="Compact"/>
              <w:spacing w:before="36" w:after="36"/>
              <w:rPr>
                <w:i/>
                <w:i/>
                <w:iCs/>
              </w:rPr>
            </w:pPr>
            <w:r>
              <w:rPr>
                <w:i/>
                <w:iCs/>
              </w:rPr>
              <w:t>Notomys fuscus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Notomys robustus</w:t>
            </w:r>
          </w:p>
        </w:tc>
        <w:tc>
          <w:tcPr>
            <w:tcW w:w="3681" w:type="dxa"/>
            <w:tcBorders/>
            <w:shd w:fill="FFFFFF" w:val="clear"/>
          </w:tcPr>
          <w:p>
            <w:pPr>
              <w:pStyle w:val="Compact"/>
              <w:spacing w:before="36" w:after="36"/>
              <w:rPr>
                <w:i/>
                <w:i/>
                <w:iCs/>
              </w:rPr>
            </w:pPr>
            <w:r>
              <w:rPr>
                <w:i/>
                <w:iCs/>
              </w:rPr>
              <w:t>Notomys fuscus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Pseudomys glaucus</w:t>
            </w:r>
          </w:p>
        </w:tc>
        <w:tc>
          <w:tcPr>
            <w:tcW w:w="3681" w:type="dxa"/>
            <w:tcBorders/>
            <w:shd w:fill="FFFFFF" w:val="clear"/>
          </w:tcPr>
          <w:p>
            <w:pPr>
              <w:pStyle w:val="Compact"/>
              <w:spacing w:before="36" w:after="36"/>
              <w:rPr>
                <w:i/>
                <w:i/>
                <w:iCs/>
              </w:rPr>
            </w:pPr>
            <w:r>
              <w:rPr>
                <w:i/>
                <w:iCs/>
              </w:rPr>
              <w:t>Pseudomys novaehollandiae</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Pseudomys gouldii</w:t>
            </w:r>
          </w:p>
        </w:tc>
        <w:tc>
          <w:tcPr>
            <w:tcW w:w="3681" w:type="dxa"/>
            <w:tcBorders/>
            <w:shd w:fill="FFFFFF" w:val="clear"/>
          </w:tcPr>
          <w:p>
            <w:pPr>
              <w:pStyle w:val="Compact"/>
              <w:spacing w:before="36" w:after="36"/>
              <w:rPr>
                <w:i/>
                <w:i/>
                <w:iCs/>
              </w:rPr>
            </w:pPr>
            <w:r>
              <w:rPr>
                <w:i/>
                <w:iCs/>
              </w:rPr>
              <w:t>Pseudomys desertor</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Brachyprotoma obtusata</w:t>
            </w:r>
          </w:p>
        </w:tc>
        <w:tc>
          <w:tcPr>
            <w:tcW w:w="3681" w:type="dxa"/>
            <w:tcBorders/>
            <w:shd w:fill="FFFFFF" w:val="clear"/>
          </w:tcPr>
          <w:p>
            <w:pPr>
              <w:pStyle w:val="Compact"/>
              <w:spacing w:before="36" w:after="36"/>
              <w:rPr>
                <w:i/>
                <w:i/>
                <w:iCs/>
              </w:rPr>
            </w:pPr>
            <w:r>
              <w:rPr>
                <w:i/>
                <w:iCs/>
              </w:rPr>
              <w:t>Conepatus leuconotus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Manis paleojavanica</w:t>
            </w:r>
          </w:p>
        </w:tc>
        <w:tc>
          <w:tcPr>
            <w:tcW w:w="3681" w:type="dxa"/>
            <w:tcBorders/>
            <w:shd w:fill="FFFFFF" w:val="clear"/>
          </w:tcPr>
          <w:p>
            <w:pPr>
              <w:pStyle w:val="Compact"/>
              <w:spacing w:before="36" w:after="36"/>
              <w:rPr>
                <w:i/>
                <w:i/>
                <w:iCs/>
              </w:rPr>
            </w:pPr>
            <w:r>
              <w:rPr>
                <w:i/>
                <w:iCs/>
              </w:rPr>
              <w:t>Smutsia gigantea</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Mammut americanum</w:t>
            </w:r>
          </w:p>
        </w:tc>
        <w:tc>
          <w:tcPr>
            <w:tcW w:w="3681" w:type="dxa"/>
            <w:tcBorders/>
            <w:shd w:fill="FFFFFF" w:val="clear"/>
          </w:tcPr>
          <w:p>
            <w:pPr>
              <w:pStyle w:val="Compact"/>
              <w:spacing w:before="36" w:after="36"/>
              <w:rPr>
                <w:i/>
                <w:i/>
                <w:iCs/>
              </w:rPr>
            </w:pPr>
            <w:r>
              <w:rPr>
                <w:i/>
                <w:iCs/>
              </w:rPr>
              <w:t>Loxodonta africana</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Mammut americanum</w:t>
            </w:r>
          </w:p>
        </w:tc>
        <w:tc>
          <w:tcPr>
            <w:tcW w:w="3681" w:type="dxa"/>
            <w:tcBorders/>
            <w:shd w:fill="FFFFFF" w:val="clear"/>
          </w:tcPr>
          <w:p>
            <w:pPr>
              <w:pStyle w:val="Compact"/>
              <w:spacing w:before="36" w:after="36"/>
              <w:rPr>
                <w:i/>
                <w:i/>
                <w:iCs/>
              </w:rPr>
            </w:pPr>
            <w:r>
              <w:rPr>
                <w:i/>
                <w:iCs/>
              </w:rPr>
              <w:t>Loxodonta africana</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Lagorchestes asomatus</w:t>
            </w:r>
          </w:p>
        </w:tc>
        <w:tc>
          <w:tcPr>
            <w:tcW w:w="3681" w:type="dxa"/>
            <w:tcBorders/>
            <w:shd w:fill="FFFFFF" w:val="clear"/>
          </w:tcPr>
          <w:p>
            <w:pPr>
              <w:pStyle w:val="Compact"/>
              <w:spacing w:before="36" w:after="36"/>
              <w:rPr>
                <w:i/>
                <w:i/>
                <w:iCs/>
              </w:rPr>
            </w:pPr>
            <w:r>
              <w:rPr>
                <w:i/>
                <w:iCs/>
              </w:rPr>
              <w:t>Lagorchestes hirsutus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Macropus greyi</w:t>
            </w:r>
          </w:p>
        </w:tc>
        <w:tc>
          <w:tcPr>
            <w:tcW w:w="3681" w:type="dxa"/>
            <w:tcBorders/>
            <w:shd w:fill="FFFFFF" w:val="clear"/>
          </w:tcPr>
          <w:p>
            <w:pPr>
              <w:pStyle w:val="Compact"/>
              <w:spacing w:before="36" w:after="36"/>
              <w:rPr>
                <w:i/>
                <w:i/>
                <w:iCs/>
              </w:rPr>
            </w:pPr>
            <w:r>
              <w:rPr>
                <w:i/>
                <w:iCs/>
              </w:rPr>
              <w:t>Thylogale billardierii</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Metasthenurus newtonae</w:t>
            </w:r>
          </w:p>
        </w:tc>
        <w:tc>
          <w:tcPr>
            <w:tcW w:w="3681" w:type="dxa"/>
            <w:tcBorders/>
            <w:shd w:fill="FFFFFF" w:val="clear"/>
          </w:tcPr>
          <w:p>
            <w:pPr>
              <w:pStyle w:val="Compact"/>
              <w:spacing w:before="36" w:after="36"/>
              <w:rPr>
                <w:i/>
                <w:i/>
                <w:iCs/>
              </w:rPr>
            </w:pPr>
            <w:r>
              <w:rPr>
                <w:i/>
                <w:iCs/>
              </w:rPr>
              <w:t>Macropus rufus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Onychogalea lunata</w:t>
            </w:r>
          </w:p>
        </w:tc>
        <w:tc>
          <w:tcPr>
            <w:tcW w:w="3681" w:type="dxa"/>
            <w:tcBorders/>
            <w:shd w:fill="FFFFFF" w:val="clear"/>
          </w:tcPr>
          <w:p>
            <w:pPr>
              <w:pStyle w:val="Compact"/>
              <w:spacing w:before="36" w:after="36"/>
              <w:rPr>
                <w:i/>
                <w:i/>
                <w:iCs/>
              </w:rPr>
            </w:pPr>
            <w:r>
              <w:rPr>
                <w:i/>
                <w:iCs/>
              </w:rPr>
              <w:t>Petrogale lateralis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Procoptodon browneorum</w:t>
            </w:r>
          </w:p>
        </w:tc>
        <w:tc>
          <w:tcPr>
            <w:tcW w:w="3681" w:type="dxa"/>
            <w:tcBorders/>
            <w:shd w:fill="FFFFFF" w:val="clear"/>
          </w:tcPr>
          <w:p>
            <w:pPr>
              <w:pStyle w:val="Compact"/>
              <w:spacing w:before="36" w:after="36"/>
              <w:rPr>
                <w:i/>
                <w:i/>
                <w:iCs/>
              </w:rPr>
            </w:pPr>
            <w:r>
              <w:rPr>
                <w:i/>
                <w:iCs/>
              </w:rPr>
              <w:t>Macropus giganteus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Procoptodon gilli</w:t>
            </w:r>
          </w:p>
        </w:tc>
        <w:tc>
          <w:tcPr>
            <w:tcW w:w="3681" w:type="dxa"/>
            <w:tcBorders/>
            <w:shd w:fill="FFFFFF" w:val="clear"/>
          </w:tcPr>
          <w:p>
            <w:pPr>
              <w:pStyle w:val="Compact"/>
              <w:spacing w:before="36" w:after="36"/>
              <w:rPr>
                <w:i/>
                <w:i/>
                <w:iCs/>
              </w:rPr>
            </w:pPr>
            <w:r>
              <w:rPr>
                <w:i/>
                <w:iCs/>
              </w:rPr>
              <w:t>Macropus rufus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Protemnodon hopei</w:t>
            </w:r>
          </w:p>
        </w:tc>
        <w:tc>
          <w:tcPr>
            <w:tcW w:w="3681" w:type="dxa"/>
            <w:tcBorders/>
            <w:shd w:fill="FFFFFF" w:val="clear"/>
          </w:tcPr>
          <w:p>
            <w:pPr>
              <w:pStyle w:val="Compact"/>
              <w:spacing w:before="36" w:after="36"/>
              <w:rPr>
                <w:i/>
                <w:i/>
                <w:iCs/>
              </w:rPr>
            </w:pPr>
            <w:r>
              <w:rPr>
                <w:i/>
                <w:iCs/>
              </w:rPr>
              <w:t>Macropus antilopinus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Protemnodon hopei</w:t>
            </w:r>
          </w:p>
        </w:tc>
        <w:tc>
          <w:tcPr>
            <w:tcW w:w="3681" w:type="dxa"/>
            <w:tcBorders/>
            <w:shd w:fill="FFFFFF" w:val="clear"/>
          </w:tcPr>
          <w:p>
            <w:pPr>
              <w:pStyle w:val="Compact"/>
              <w:spacing w:before="36" w:after="36"/>
              <w:rPr>
                <w:i/>
                <w:i/>
                <w:iCs/>
              </w:rPr>
            </w:pPr>
            <w:r>
              <w:rPr>
                <w:i/>
                <w:iCs/>
              </w:rPr>
              <w:t>Macropus giganteus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Protemnodon hopei</w:t>
            </w:r>
          </w:p>
        </w:tc>
        <w:tc>
          <w:tcPr>
            <w:tcW w:w="3681" w:type="dxa"/>
            <w:tcBorders/>
            <w:shd w:fill="FFFFFF" w:val="clear"/>
          </w:tcPr>
          <w:p>
            <w:pPr>
              <w:pStyle w:val="Compact"/>
              <w:spacing w:before="36" w:after="36"/>
              <w:rPr>
                <w:i/>
                <w:i/>
                <w:iCs/>
              </w:rPr>
            </w:pPr>
            <w:r>
              <w:rPr>
                <w:i/>
                <w:iCs/>
              </w:rPr>
              <w:t>Macropus rufus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Protemnodon nombe</w:t>
            </w:r>
          </w:p>
        </w:tc>
        <w:tc>
          <w:tcPr>
            <w:tcW w:w="3681" w:type="dxa"/>
            <w:tcBorders/>
            <w:shd w:fill="FFFFFF" w:val="clear"/>
          </w:tcPr>
          <w:p>
            <w:pPr>
              <w:pStyle w:val="Compact"/>
              <w:spacing w:before="36" w:after="36"/>
              <w:rPr>
                <w:i/>
                <w:i/>
                <w:iCs/>
              </w:rPr>
            </w:pPr>
            <w:r>
              <w:rPr>
                <w:i/>
                <w:iCs/>
              </w:rPr>
              <w:t>Macropus giganteus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Protemnodon tumbuna</w:t>
            </w:r>
          </w:p>
        </w:tc>
        <w:tc>
          <w:tcPr>
            <w:tcW w:w="3681" w:type="dxa"/>
            <w:tcBorders/>
            <w:shd w:fill="FFFFFF" w:val="clear"/>
          </w:tcPr>
          <w:p>
            <w:pPr>
              <w:pStyle w:val="Compact"/>
              <w:spacing w:before="36" w:after="36"/>
              <w:rPr>
                <w:i/>
                <w:i/>
                <w:iCs/>
              </w:rPr>
            </w:pPr>
            <w:r>
              <w:rPr>
                <w:i/>
                <w:iCs/>
              </w:rPr>
              <w:t>Macropus giganteus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Simosthenurus maddocki</w:t>
            </w:r>
          </w:p>
        </w:tc>
        <w:tc>
          <w:tcPr>
            <w:tcW w:w="3681" w:type="dxa"/>
            <w:tcBorders/>
            <w:shd w:fill="FFFFFF" w:val="clear"/>
          </w:tcPr>
          <w:p>
            <w:pPr>
              <w:pStyle w:val="Compact"/>
              <w:spacing w:before="36" w:after="36"/>
              <w:rPr>
                <w:i/>
                <w:i/>
                <w:iCs/>
              </w:rPr>
            </w:pPr>
            <w:r>
              <w:rPr>
                <w:i/>
                <w:iCs/>
              </w:rPr>
              <w:t>Macropus giganteus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Sthenurus andersoni</w:t>
            </w:r>
          </w:p>
        </w:tc>
        <w:tc>
          <w:tcPr>
            <w:tcW w:w="3681" w:type="dxa"/>
            <w:tcBorders/>
            <w:shd w:fill="FFFFFF" w:val="clear"/>
          </w:tcPr>
          <w:p>
            <w:pPr>
              <w:pStyle w:val="Compact"/>
              <w:spacing w:before="36" w:after="36"/>
              <w:rPr>
                <w:i/>
                <w:i/>
                <w:iCs/>
              </w:rPr>
            </w:pPr>
            <w:r>
              <w:rPr>
                <w:i/>
                <w:iCs/>
              </w:rPr>
              <w:t>Macropus rufus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Thylogale christenseni</w:t>
            </w:r>
          </w:p>
        </w:tc>
        <w:tc>
          <w:tcPr>
            <w:tcW w:w="3681" w:type="dxa"/>
            <w:tcBorders/>
            <w:shd w:fill="FFFFFF" w:val="clear"/>
          </w:tcPr>
          <w:p>
            <w:pPr>
              <w:pStyle w:val="Compact"/>
              <w:spacing w:before="36" w:after="36"/>
              <w:rPr>
                <w:i/>
                <w:i/>
                <w:iCs/>
              </w:rPr>
            </w:pPr>
            <w:r>
              <w:rPr>
                <w:i/>
                <w:iCs/>
              </w:rPr>
              <w:t>Dorcopsulus vanheurni</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Troposodon minor</w:t>
            </w:r>
          </w:p>
        </w:tc>
        <w:tc>
          <w:tcPr>
            <w:tcW w:w="3681" w:type="dxa"/>
            <w:tcBorders/>
            <w:shd w:fill="FFFFFF" w:val="clear"/>
          </w:tcPr>
          <w:p>
            <w:pPr>
              <w:pStyle w:val="Compact"/>
              <w:spacing w:before="36" w:after="36"/>
              <w:rPr>
                <w:i/>
                <w:i/>
                <w:iCs/>
              </w:rPr>
            </w:pPr>
            <w:r>
              <w:rPr>
                <w:i/>
                <w:iCs/>
              </w:rPr>
              <w:t>Macropus giganteus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Wallabia kitcheneri</w:t>
            </w:r>
          </w:p>
        </w:tc>
        <w:tc>
          <w:tcPr>
            <w:tcW w:w="3681" w:type="dxa"/>
            <w:tcBorders/>
            <w:shd w:fill="FFFFFF" w:val="clear"/>
          </w:tcPr>
          <w:p>
            <w:pPr>
              <w:pStyle w:val="Compact"/>
              <w:spacing w:before="36" w:after="36"/>
              <w:rPr>
                <w:i/>
                <w:i/>
                <w:iCs/>
              </w:rPr>
            </w:pPr>
            <w:r>
              <w:rPr>
                <w:i/>
                <w:iCs/>
              </w:rPr>
              <w:t>Macropus fuliginosus</w:t>
            </w:r>
          </w:p>
        </w:tc>
        <w:tc>
          <w:tcPr>
            <w:tcW w:w="3231" w:type="dxa"/>
            <w:tcBorders/>
            <w:shd w:fill="FFFFFF" w:val="clear"/>
          </w:tcPr>
          <w:p>
            <w:pPr>
              <w:pStyle w:val="Compact"/>
              <w:spacing w:before="36" w:after="36"/>
              <w:rPr/>
            </w:pPr>
            <w:r>
              <w:rPr/>
              <w:t>Australasia</w:t>
            </w:r>
          </w:p>
        </w:tc>
      </w:tr>
      <w:tr>
        <w:trPr/>
        <w:tc>
          <w:tcPr>
            <w:tcW w:w="4142" w:type="dxa"/>
            <w:tcBorders/>
            <w:shd w:fill="FFFFFF" w:val="clear"/>
          </w:tcPr>
          <w:p>
            <w:pPr>
              <w:pStyle w:val="Compact"/>
              <w:spacing w:before="36" w:after="36"/>
              <w:rPr>
                <w:i/>
                <w:i/>
                <w:iCs/>
              </w:rPr>
            </w:pPr>
            <w:r>
              <w:rPr>
                <w:i/>
                <w:iCs/>
              </w:rPr>
              <w:t>Aztlanolagus agilis</w:t>
            </w:r>
          </w:p>
        </w:tc>
        <w:tc>
          <w:tcPr>
            <w:tcW w:w="3681" w:type="dxa"/>
            <w:tcBorders/>
            <w:shd w:fill="FFFFFF" w:val="clear"/>
          </w:tcPr>
          <w:p>
            <w:pPr>
              <w:pStyle w:val="Compact"/>
              <w:spacing w:before="36" w:after="36"/>
              <w:rPr>
                <w:i/>
                <w:i/>
                <w:iCs/>
              </w:rPr>
            </w:pPr>
            <w:r>
              <w:rPr>
                <w:i/>
                <w:iCs/>
              </w:rPr>
              <w:t>Lepus californicus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Aztlanolagus agilis</w:t>
            </w:r>
          </w:p>
        </w:tc>
        <w:tc>
          <w:tcPr>
            <w:tcW w:w="3681" w:type="dxa"/>
            <w:tcBorders/>
            <w:shd w:fill="FFFFFF" w:val="clear"/>
          </w:tcPr>
          <w:p>
            <w:pPr>
              <w:pStyle w:val="Compact"/>
              <w:spacing w:before="36" w:after="36"/>
              <w:rPr>
                <w:i/>
                <w:i/>
                <w:iCs/>
              </w:rPr>
            </w:pPr>
            <w:r>
              <w:rPr>
                <w:i/>
                <w:iCs/>
              </w:rPr>
              <w:t>Lepus californicus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Aztlanolagus agilis</w:t>
            </w:r>
          </w:p>
        </w:tc>
        <w:tc>
          <w:tcPr>
            <w:tcW w:w="3681" w:type="dxa"/>
            <w:tcBorders/>
            <w:shd w:fill="FFFFFF" w:val="clear"/>
          </w:tcPr>
          <w:p>
            <w:pPr>
              <w:pStyle w:val="Compact"/>
              <w:spacing w:before="36" w:after="36"/>
              <w:rPr>
                <w:i/>
                <w:i/>
                <w:iCs/>
              </w:rPr>
            </w:pPr>
            <w:r>
              <w:rPr>
                <w:i/>
                <w:iCs/>
              </w:rPr>
              <w:t>Sylvilagus floridanus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Hystrix kiangsenensis</w:t>
            </w:r>
          </w:p>
        </w:tc>
        <w:tc>
          <w:tcPr>
            <w:tcW w:w="3681" w:type="dxa"/>
            <w:tcBorders/>
            <w:shd w:fill="FFFFFF" w:val="clear"/>
          </w:tcPr>
          <w:p>
            <w:pPr>
              <w:pStyle w:val="Compact"/>
              <w:spacing w:before="36" w:after="36"/>
              <w:rPr>
                <w:i/>
                <w:i/>
                <w:iCs/>
              </w:rPr>
            </w:pPr>
            <w:r>
              <w:rPr>
                <w:i/>
                <w:iCs/>
              </w:rPr>
              <w:t>Hystrix brachyura</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Hystrix kiangsenensis</w:t>
            </w:r>
          </w:p>
        </w:tc>
        <w:tc>
          <w:tcPr>
            <w:tcW w:w="3681" w:type="dxa"/>
            <w:tcBorders/>
            <w:shd w:fill="FFFFFF" w:val="clear"/>
          </w:tcPr>
          <w:p>
            <w:pPr>
              <w:pStyle w:val="Compact"/>
              <w:spacing w:before="36" w:after="36"/>
              <w:rPr>
                <w:i/>
                <w:i/>
                <w:iCs/>
              </w:rPr>
            </w:pPr>
            <w:r>
              <w:rPr>
                <w:i/>
                <w:iCs/>
              </w:rPr>
              <w:t>Hystrix brachyura</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Hystrix refossa</w:t>
            </w:r>
          </w:p>
        </w:tc>
        <w:tc>
          <w:tcPr>
            <w:tcW w:w="3681" w:type="dxa"/>
            <w:tcBorders/>
            <w:shd w:fill="FFFFFF" w:val="clear"/>
          </w:tcPr>
          <w:p>
            <w:pPr>
              <w:pStyle w:val="Compact"/>
              <w:spacing w:before="36" w:after="36"/>
              <w:rPr>
                <w:i/>
                <w:i/>
                <w:iCs/>
              </w:rPr>
            </w:pPr>
            <w:r>
              <w:rPr>
                <w:i/>
                <w:iCs/>
              </w:rPr>
              <w:t>Hystrix indica</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Hystrix refossa</w:t>
            </w:r>
          </w:p>
        </w:tc>
        <w:tc>
          <w:tcPr>
            <w:tcW w:w="3681" w:type="dxa"/>
            <w:tcBorders/>
            <w:shd w:fill="FFFFFF" w:val="clear"/>
          </w:tcPr>
          <w:p>
            <w:pPr>
              <w:pStyle w:val="Compact"/>
              <w:spacing w:before="36" w:after="36"/>
              <w:rPr>
                <w:i/>
                <w:i/>
                <w:iCs/>
              </w:rPr>
            </w:pPr>
            <w:r>
              <w:rPr>
                <w:i/>
                <w:iCs/>
              </w:rPr>
              <w:t>Hystrix indica</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Hexaprotodon sivalensis</w:t>
            </w:r>
          </w:p>
        </w:tc>
        <w:tc>
          <w:tcPr>
            <w:tcW w:w="3681" w:type="dxa"/>
            <w:tcBorders/>
            <w:shd w:fill="FFFFFF" w:val="clear"/>
          </w:tcPr>
          <w:p>
            <w:pPr>
              <w:pStyle w:val="Compact"/>
              <w:spacing w:before="36" w:after="36"/>
              <w:rPr>
                <w:i/>
                <w:i/>
                <w:iCs/>
              </w:rPr>
            </w:pPr>
            <w:r>
              <w:rPr>
                <w:i/>
                <w:iCs/>
              </w:rPr>
              <w:t>Choeropsis liberiensis</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Cuvieronius hyodon</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Cuvieronius hyodon</w:t>
            </w:r>
          </w:p>
        </w:tc>
        <w:tc>
          <w:tcPr>
            <w:tcW w:w="3681" w:type="dxa"/>
            <w:tcBorders/>
            <w:shd w:fill="FFFFFF" w:val="clear"/>
          </w:tcPr>
          <w:p>
            <w:pPr>
              <w:pStyle w:val="Compact"/>
              <w:spacing w:before="36" w:after="36"/>
              <w:rPr>
                <w:i/>
                <w:i/>
                <w:iCs/>
              </w:rPr>
            </w:pPr>
            <w:r>
              <w:rPr>
                <w:i/>
                <w:iCs/>
              </w:rPr>
              <w:t>Loxodonta africana</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Notiomastodon platensis</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Homotherium latidens</w:t>
            </w:r>
          </w:p>
        </w:tc>
        <w:tc>
          <w:tcPr>
            <w:tcW w:w="3681" w:type="dxa"/>
            <w:tcBorders/>
            <w:shd w:fill="FFFFFF" w:val="clear"/>
          </w:tcPr>
          <w:p>
            <w:pPr>
              <w:pStyle w:val="Compact"/>
              <w:spacing w:before="36" w:after="36"/>
              <w:rPr>
                <w:i/>
                <w:i/>
                <w:iCs/>
              </w:rPr>
            </w:pPr>
            <w:r>
              <w:rPr>
                <w:i/>
                <w:iCs/>
              </w:rPr>
              <w:t>Panthera tigris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Homotherium serum</w:t>
            </w:r>
          </w:p>
        </w:tc>
        <w:tc>
          <w:tcPr>
            <w:tcW w:w="3681" w:type="dxa"/>
            <w:tcBorders/>
            <w:shd w:fill="FFFFFF" w:val="clear"/>
          </w:tcPr>
          <w:p>
            <w:pPr>
              <w:pStyle w:val="Compact"/>
              <w:spacing w:before="36" w:after="36"/>
              <w:rPr>
                <w:i/>
                <w:i/>
                <w:iCs/>
              </w:rPr>
            </w:pPr>
            <w:r>
              <w:rPr>
                <w:i/>
                <w:iCs/>
              </w:rPr>
              <w:t>Panthera onca</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Homotherium serum</w:t>
            </w:r>
          </w:p>
        </w:tc>
        <w:tc>
          <w:tcPr>
            <w:tcW w:w="3681" w:type="dxa"/>
            <w:tcBorders/>
            <w:shd w:fill="FFFFFF" w:val="clear"/>
          </w:tcPr>
          <w:p>
            <w:pPr>
              <w:pStyle w:val="Compact"/>
              <w:spacing w:before="36" w:after="36"/>
              <w:rPr>
                <w:i/>
                <w:i/>
                <w:iCs/>
              </w:rPr>
            </w:pPr>
            <w:r>
              <w:rPr>
                <w:i/>
                <w:iCs/>
              </w:rPr>
              <w:t>Panthera onca</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Leopardus amnicola</w:t>
            </w:r>
          </w:p>
        </w:tc>
        <w:tc>
          <w:tcPr>
            <w:tcW w:w="3681" w:type="dxa"/>
            <w:tcBorders/>
            <w:shd w:fill="FFFFFF" w:val="clear"/>
          </w:tcPr>
          <w:p>
            <w:pPr>
              <w:pStyle w:val="Compact"/>
              <w:spacing w:before="36" w:after="36"/>
              <w:rPr>
                <w:i/>
                <w:i/>
                <w:iCs/>
              </w:rPr>
            </w:pPr>
            <w:r>
              <w:rPr>
                <w:i/>
                <w:iCs/>
              </w:rPr>
              <w:t>Catopuma badia</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Leopardus amnicola</w:t>
            </w:r>
          </w:p>
        </w:tc>
        <w:tc>
          <w:tcPr>
            <w:tcW w:w="3681" w:type="dxa"/>
            <w:tcBorders/>
            <w:shd w:fill="FFFFFF" w:val="clear"/>
          </w:tcPr>
          <w:p>
            <w:pPr>
              <w:pStyle w:val="Compact"/>
              <w:spacing w:before="36" w:after="36"/>
              <w:rPr>
                <w:i/>
                <w:i/>
                <w:iCs/>
              </w:rPr>
            </w:pPr>
            <w:r>
              <w:rPr>
                <w:i/>
                <w:iCs/>
              </w:rPr>
              <w:t>Leopardus wiedii</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Miracinonyx trumani</w:t>
            </w:r>
          </w:p>
        </w:tc>
        <w:tc>
          <w:tcPr>
            <w:tcW w:w="3681" w:type="dxa"/>
            <w:tcBorders/>
            <w:shd w:fill="FFFFFF" w:val="clear"/>
          </w:tcPr>
          <w:p>
            <w:pPr>
              <w:pStyle w:val="Compact"/>
              <w:spacing w:before="36" w:after="36"/>
              <w:rPr>
                <w:i/>
                <w:i/>
                <w:iCs/>
              </w:rPr>
            </w:pPr>
            <w:r>
              <w:rPr>
                <w:i/>
                <w:iCs/>
              </w:rPr>
              <w:t>Puma concolor</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Panthera atrox</w:t>
            </w:r>
          </w:p>
        </w:tc>
        <w:tc>
          <w:tcPr>
            <w:tcW w:w="3681" w:type="dxa"/>
            <w:tcBorders/>
            <w:shd w:fill="FFFFFF" w:val="clear"/>
          </w:tcPr>
          <w:p>
            <w:pPr>
              <w:pStyle w:val="Compact"/>
              <w:spacing w:before="36" w:after="36"/>
              <w:rPr>
                <w:i/>
                <w:i/>
                <w:iCs/>
              </w:rPr>
            </w:pPr>
            <w:r>
              <w:rPr>
                <w:i/>
                <w:iCs/>
              </w:rPr>
              <w:t>Panthera tigris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Panthera atrox</w:t>
            </w:r>
          </w:p>
        </w:tc>
        <w:tc>
          <w:tcPr>
            <w:tcW w:w="3681" w:type="dxa"/>
            <w:tcBorders/>
            <w:shd w:fill="FFFFFF" w:val="clear"/>
          </w:tcPr>
          <w:p>
            <w:pPr>
              <w:pStyle w:val="Compact"/>
              <w:spacing w:before="36" w:after="36"/>
              <w:rPr>
                <w:i/>
                <w:i/>
                <w:iCs/>
              </w:rPr>
            </w:pPr>
            <w:r>
              <w:rPr>
                <w:i/>
                <w:iCs/>
              </w:rPr>
              <w:t>Panthera leo</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Panthera spelaea</w:t>
            </w:r>
          </w:p>
        </w:tc>
        <w:tc>
          <w:tcPr>
            <w:tcW w:w="3681" w:type="dxa"/>
            <w:tcBorders/>
            <w:shd w:fill="FFFFFF" w:val="clear"/>
          </w:tcPr>
          <w:p>
            <w:pPr>
              <w:pStyle w:val="Compact"/>
              <w:spacing w:before="36" w:after="36"/>
              <w:rPr>
                <w:i/>
                <w:i/>
                <w:iCs/>
              </w:rPr>
            </w:pPr>
            <w:r>
              <w:rPr>
                <w:i/>
                <w:iCs/>
              </w:rPr>
              <w:t>Panthera tigris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Panthera spelaea</w:t>
            </w:r>
          </w:p>
        </w:tc>
        <w:tc>
          <w:tcPr>
            <w:tcW w:w="3681" w:type="dxa"/>
            <w:tcBorders/>
            <w:shd w:fill="FFFFFF" w:val="clear"/>
          </w:tcPr>
          <w:p>
            <w:pPr>
              <w:pStyle w:val="Compact"/>
              <w:spacing w:before="36" w:after="36"/>
              <w:rPr>
                <w:i/>
                <w:i/>
                <w:iCs/>
              </w:rPr>
            </w:pPr>
            <w:r>
              <w:rPr>
                <w:i/>
                <w:iCs/>
              </w:rPr>
              <w:t>Panthera tigris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Smilodon fatalis</w:t>
            </w:r>
          </w:p>
        </w:tc>
        <w:tc>
          <w:tcPr>
            <w:tcW w:w="3681" w:type="dxa"/>
            <w:tcBorders/>
            <w:shd w:fill="FFFFFF" w:val="clear"/>
          </w:tcPr>
          <w:p>
            <w:pPr>
              <w:pStyle w:val="Compact"/>
              <w:spacing w:before="36" w:after="36"/>
              <w:rPr>
                <w:i/>
                <w:i/>
                <w:iCs/>
              </w:rPr>
            </w:pPr>
            <w:r>
              <w:rPr>
                <w:i/>
                <w:iCs/>
              </w:rPr>
              <w:t>Panthera tigris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Smilodon fatalis</w:t>
            </w:r>
          </w:p>
        </w:tc>
        <w:tc>
          <w:tcPr>
            <w:tcW w:w="3681" w:type="dxa"/>
            <w:tcBorders/>
            <w:shd w:fill="FFFFFF" w:val="clear"/>
          </w:tcPr>
          <w:p>
            <w:pPr>
              <w:pStyle w:val="Compact"/>
              <w:spacing w:before="36" w:after="36"/>
              <w:rPr>
                <w:i/>
                <w:i/>
                <w:iCs/>
              </w:rPr>
            </w:pPr>
            <w:r>
              <w:rPr>
                <w:i/>
                <w:iCs/>
              </w:rPr>
              <w:t>Panthera leo</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Smilodon populator</w:t>
            </w:r>
          </w:p>
        </w:tc>
        <w:tc>
          <w:tcPr>
            <w:tcW w:w="3681" w:type="dxa"/>
            <w:tcBorders/>
            <w:shd w:fill="FFFFFF" w:val="clear"/>
          </w:tcPr>
          <w:p>
            <w:pPr>
              <w:pStyle w:val="Compact"/>
              <w:spacing w:before="36" w:after="36"/>
              <w:rPr>
                <w:i/>
                <w:i/>
                <w:iCs/>
              </w:rPr>
            </w:pPr>
            <w:r>
              <w:rPr>
                <w:i/>
                <w:iCs/>
              </w:rPr>
              <w:t>Panthera leo</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Smilodon populator</w:t>
            </w:r>
          </w:p>
        </w:tc>
        <w:tc>
          <w:tcPr>
            <w:tcW w:w="3681" w:type="dxa"/>
            <w:tcBorders/>
            <w:shd w:fill="FFFFFF" w:val="clear"/>
          </w:tcPr>
          <w:p>
            <w:pPr>
              <w:pStyle w:val="Compact"/>
              <w:spacing w:before="36" w:after="36"/>
              <w:rPr>
                <w:i/>
                <w:i/>
                <w:iCs/>
              </w:rPr>
            </w:pPr>
            <w:r>
              <w:rPr>
                <w:i/>
                <w:iCs/>
              </w:rPr>
              <w:t>Panthera tigris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Equus francisci</w:t>
            </w:r>
          </w:p>
        </w:tc>
        <w:tc>
          <w:tcPr>
            <w:tcW w:w="3681" w:type="dxa"/>
            <w:tcBorders/>
            <w:shd w:fill="FFFFFF" w:val="clear"/>
          </w:tcPr>
          <w:p>
            <w:pPr>
              <w:pStyle w:val="Compact"/>
              <w:spacing w:before="36" w:after="36"/>
              <w:rPr>
                <w:i/>
                <w:i/>
                <w:iCs/>
              </w:rPr>
            </w:pPr>
            <w:r>
              <w:rPr>
                <w:i/>
                <w:iCs/>
              </w:rPr>
              <w:t>Equus ferus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Equus francisci</w:t>
            </w:r>
          </w:p>
        </w:tc>
        <w:tc>
          <w:tcPr>
            <w:tcW w:w="3681" w:type="dxa"/>
            <w:tcBorders/>
            <w:shd w:fill="FFFFFF" w:val="clear"/>
          </w:tcPr>
          <w:p>
            <w:pPr>
              <w:pStyle w:val="Compact"/>
              <w:spacing w:before="36" w:after="36"/>
              <w:rPr>
                <w:i/>
                <w:i/>
                <w:iCs/>
              </w:rPr>
            </w:pPr>
            <w:r>
              <w:rPr>
                <w:i/>
                <w:iCs/>
              </w:rPr>
              <w:t>Equus ferus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Equus hydruntinus</w:t>
            </w:r>
          </w:p>
        </w:tc>
        <w:tc>
          <w:tcPr>
            <w:tcW w:w="3681" w:type="dxa"/>
            <w:tcBorders/>
            <w:shd w:fill="FFFFFF" w:val="clear"/>
          </w:tcPr>
          <w:p>
            <w:pPr>
              <w:pStyle w:val="Compact"/>
              <w:spacing w:before="36" w:after="36"/>
              <w:rPr>
                <w:i/>
                <w:i/>
                <w:iCs/>
              </w:rPr>
            </w:pPr>
            <w:r>
              <w:rPr>
                <w:i/>
                <w:iCs/>
              </w:rPr>
              <w:t>Equus ferus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Equus ovodovi</w:t>
            </w:r>
          </w:p>
        </w:tc>
        <w:tc>
          <w:tcPr>
            <w:tcW w:w="3681" w:type="dxa"/>
            <w:tcBorders/>
            <w:shd w:fill="FFFFFF" w:val="clear"/>
          </w:tcPr>
          <w:p>
            <w:pPr>
              <w:pStyle w:val="Compact"/>
              <w:spacing w:before="36" w:after="36"/>
              <w:rPr>
                <w:i/>
                <w:i/>
                <w:iCs/>
              </w:rPr>
            </w:pPr>
            <w:r>
              <w:rPr>
                <w:i/>
                <w:iCs/>
              </w:rPr>
              <w:t>Equus ferus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Hippidion devillei</w:t>
            </w:r>
          </w:p>
        </w:tc>
        <w:tc>
          <w:tcPr>
            <w:tcW w:w="3681" w:type="dxa"/>
            <w:tcBorders/>
            <w:shd w:fill="FFFFFF" w:val="clear"/>
          </w:tcPr>
          <w:p>
            <w:pPr>
              <w:pStyle w:val="Compact"/>
              <w:spacing w:before="36" w:after="36"/>
              <w:rPr>
                <w:i/>
                <w:i/>
                <w:iCs/>
              </w:rPr>
            </w:pPr>
            <w:r>
              <w:rPr>
                <w:i/>
                <w:iCs/>
              </w:rPr>
              <w:t>Equus ferus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Hippidion principale</w:t>
            </w:r>
          </w:p>
        </w:tc>
        <w:tc>
          <w:tcPr>
            <w:tcW w:w="3681" w:type="dxa"/>
            <w:tcBorders/>
            <w:shd w:fill="FFFFFF" w:val="clear"/>
          </w:tcPr>
          <w:p>
            <w:pPr>
              <w:pStyle w:val="Compact"/>
              <w:spacing w:before="36" w:after="36"/>
              <w:rPr>
                <w:i/>
                <w:i/>
                <w:iCs/>
              </w:rPr>
            </w:pPr>
            <w:r>
              <w:rPr>
                <w:i/>
                <w:iCs/>
              </w:rPr>
              <w:t>Equus quagga</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Elephas iolensis</w:t>
            </w:r>
          </w:p>
        </w:tc>
        <w:tc>
          <w:tcPr>
            <w:tcW w:w="3681" w:type="dxa"/>
            <w:tcBorders/>
            <w:shd w:fill="FFFFFF" w:val="clear"/>
          </w:tcPr>
          <w:p>
            <w:pPr>
              <w:pStyle w:val="Compact"/>
              <w:spacing w:before="36" w:after="36"/>
              <w:rPr>
                <w:i/>
                <w:i/>
                <w:iCs/>
              </w:rPr>
            </w:pPr>
            <w:r>
              <w:rPr>
                <w:i/>
                <w:iCs/>
              </w:rPr>
              <w:t>Loxodonta africana</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Elephas iolensis</w:t>
            </w:r>
          </w:p>
        </w:tc>
        <w:tc>
          <w:tcPr>
            <w:tcW w:w="3681" w:type="dxa"/>
            <w:tcBorders/>
            <w:shd w:fill="FFFFFF" w:val="clear"/>
          </w:tcPr>
          <w:p>
            <w:pPr>
              <w:pStyle w:val="Compact"/>
              <w:spacing w:before="36" w:after="36"/>
              <w:rPr>
                <w:i/>
                <w:i/>
                <w:iCs/>
              </w:rPr>
            </w:pPr>
            <w:r>
              <w:rPr>
                <w:i/>
                <w:iCs/>
              </w:rPr>
              <w:t>Loxodonta africana</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Elephas namadicus</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Elephas namadicus</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Elephas naumanii</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Elephas naumanii</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Mammuthus columbi</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Mammuthus columbi</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Mammuthus primigenius</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Mammuthus primigenius</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Mammuthus primigenius</w:t>
            </w:r>
          </w:p>
        </w:tc>
        <w:tc>
          <w:tcPr>
            <w:tcW w:w="3681" w:type="dxa"/>
            <w:tcBorders/>
            <w:shd w:fill="FFFFFF" w:val="clear"/>
          </w:tcPr>
          <w:p>
            <w:pPr>
              <w:pStyle w:val="Compact"/>
              <w:spacing w:before="36" w:after="36"/>
              <w:rPr>
                <w:i/>
                <w:i/>
                <w:iCs/>
              </w:rPr>
            </w:pPr>
            <w:r>
              <w:rPr>
                <w:i/>
                <w:iCs/>
              </w:rPr>
              <w:t>Elephas maximus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Cryptonanus ignitus</w:t>
            </w:r>
          </w:p>
        </w:tc>
        <w:tc>
          <w:tcPr>
            <w:tcW w:w="3681" w:type="dxa"/>
            <w:tcBorders/>
            <w:shd w:fill="FFFFFF" w:val="clear"/>
          </w:tcPr>
          <w:p>
            <w:pPr>
              <w:pStyle w:val="Compact"/>
              <w:spacing w:before="36" w:after="36"/>
              <w:rPr>
                <w:i/>
                <w:i/>
                <w:iCs/>
              </w:rPr>
            </w:pPr>
            <w:r>
              <w:rPr>
                <w:i/>
                <w:iCs/>
              </w:rPr>
              <w:t>Thylamys venustus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Dasypus bellus</w:t>
            </w:r>
          </w:p>
        </w:tc>
        <w:tc>
          <w:tcPr>
            <w:tcW w:w="3681" w:type="dxa"/>
            <w:tcBorders/>
            <w:shd w:fill="FFFFFF" w:val="clear"/>
          </w:tcPr>
          <w:p>
            <w:pPr>
              <w:pStyle w:val="Compact"/>
              <w:spacing w:before="36" w:after="36"/>
              <w:rPr>
                <w:i/>
                <w:i/>
                <w:iCs/>
              </w:rPr>
            </w:pPr>
            <w:r>
              <w:rPr>
                <w:i/>
                <w:iCs/>
              </w:rPr>
              <w:t>Dasypus kappleri</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Dasypus bellus</w:t>
            </w:r>
          </w:p>
        </w:tc>
        <w:tc>
          <w:tcPr>
            <w:tcW w:w="3681" w:type="dxa"/>
            <w:tcBorders/>
            <w:shd w:fill="FFFFFF" w:val="clear"/>
          </w:tcPr>
          <w:p>
            <w:pPr>
              <w:pStyle w:val="Compact"/>
              <w:spacing w:before="36" w:after="36"/>
              <w:rPr>
                <w:i/>
                <w:i/>
                <w:iCs/>
              </w:rPr>
            </w:pPr>
            <w:r>
              <w:rPr>
                <w:i/>
                <w:iCs/>
              </w:rPr>
              <w:t>Dasypus kappleri</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Lagostomus crassus</w:t>
            </w:r>
          </w:p>
        </w:tc>
        <w:tc>
          <w:tcPr>
            <w:tcW w:w="3681" w:type="dxa"/>
            <w:tcBorders/>
            <w:shd w:fill="FFFFFF" w:val="clear"/>
          </w:tcPr>
          <w:p>
            <w:pPr>
              <w:pStyle w:val="Compact"/>
              <w:spacing w:before="36" w:after="36"/>
              <w:rPr>
                <w:i/>
                <w:i/>
                <w:iCs/>
              </w:rPr>
            </w:pPr>
            <w:r>
              <w:rPr>
                <w:i/>
                <w:iCs/>
              </w:rPr>
              <w:t>Lagostomus maximus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Agalmaceros blicki</w:t>
            </w:r>
          </w:p>
        </w:tc>
        <w:tc>
          <w:tcPr>
            <w:tcW w:w="3681" w:type="dxa"/>
            <w:tcBorders/>
            <w:shd w:fill="FFFFFF" w:val="clear"/>
          </w:tcPr>
          <w:p>
            <w:pPr>
              <w:pStyle w:val="Compact"/>
              <w:spacing w:before="36" w:after="36"/>
              <w:rPr>
                <w:i/>
                <w:i/>
                <w:iCs/>
              </w:rPr>
            </w:pPr>
            <w:r>
              <w:rPr>
                <w:i/>
                <w:iCs/>
              </w:rPr>
              <w:t>Odocoileus virginianus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Cervalces scotti</w:t>
            </w:r>
          </w:p>
        </w:tc>
        <w:tc>
          <w:tcPr>
            <w:tcW w:w="3681" w:type="dxa"/>
            <w:tcBorders/>
            <w:shd w:fill="FFFFFF" w:val="clear"/>
          </w:tcPr>
          <w:p>
            <w:pPr>
              <w:pStyle w:val="Compact"/>
              <w:spacing w:before="36" w:after="36"/>
              <w:rPr>
                <w:i/>
                <w:i/>
                <w:iCs/>
              </w:rPr>
            </w:pPr>
            <w:r>
              <w:rPr>
                <w:i/>
                <w:iCs/>
              </w:rPr>
              <w:t>Alces alces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Haploidoceros mediterraneus</w:t>
            </w:r>
          </w:p>
        </w:tc>
        <w:tc>
          <w:tcPr>
            <w:tcW w:w="3681" w:type="dxa"/>
            <w:tcBorders/>
            <w:shd w:fill="FFFFFF" w:val="clear"/>
          </w:tcPr>
          <w:p>
            <w:pPr>
              <w:pStyle w:val="Compact"/>
              <w:spacing w:before="36" w:after="36"/>
              <w:rPr>
                <w:i/>
                <w:i/>
                <w:iCs/>
              </w:rPr>
            </w:pPr>
            <w:r>
              <w:rPr>
                <w:i/>
                <w:iCs/>
              </w:rPr>
              <w:t>Cervus elaphus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Megaloceros giganteus</w:t>
            </w:r>
          </w:p>
        </w:tc>
        <w:tc>
          <w:tcPr>
            <w:tcW w:w="3681" w:type="dxa"/>
            <w:tcBorders/>
            <w:shd w:fill="FFFFFF" w:val="clear"/>
          </w:tcPr>
          <w:p>
            <w:pPr>
              <w:pStyle w:val="Compact"/>
              <w:spacing w:before="36" w:after="36"/>
              <w:rPr>
                <w:i/>
                <w:i/>
                <w:iCs/>
              </w:rPr>
            </w:pPr>
            <w:r>
              <w:rPr>
                <w:i/>
                <w:iCs/>
              </w:rPr>
              <w:t>Alces alces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Morenelaphus brachyceros</w:t>
            </w:r>
          </w:p>
        </w:tc>
        <w:tc>
          <w:tcPr>
            <w:tcW w:w="3681" w:type="dxa"/>
            <w:tcBorders/>
            <w:shd w:fill="FFFFFF" w:val="clear"/>
          </w:tcPr>
          <w:p>
            <w:pPr>
              <w:pStyle w:val="Compact"/>
              <w:spacing w:before="36" w:after="36"/>
              <w:rPr>
                <w:i/>
                <w:i/>
                <w:iCs/>
              </w:rPr>
            </w:pPr>
            <w:r>
              <w:rPr>
                <w:i/>
                <w:iCs/>
              </w:rPr>
              <w:t>Ozotoceros bezoarticus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Navahoceros fricki</w:t>
            </w:r>
          </w:p>
        </w:tc>
        <w:tc>
          <w:tcPr>
            <w:tcW w:w="3681" w:type="dxa"/>
            <w:tcBorders/>
            <w:shd w:fill="FFFFFF" w:val="clear"/>
          </w:tcPr>
          <w:p>
            <w:pPr>
              <w:pStyle w:val="Compact"/>
              <w:spacing w:before="36" w:after="36"/>
              <w:rPr>
                <w:i/>
                <w:i/>
                <w:iCs/>
              </w:rPr>
            </w:pPr>
            <w:r>
              <w:rPr>
                <w:i/>
                <w:iCs/>
              </w:rPr>
              <w:t>Odocoileus virginianus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Navahoceros fricki</w:t>
            </w:r>
          </w:p>
        </w:tc>
        <w:tc>
          <w:tcPr>
            <w:tcW w:w="3681" w:type="dxa"/>
            <w:tcBorders/>
            <w:shd w:fill="FFFFFF" w:val="clear"/>
          </w:tcPr>
          <w:p>
            <w:pPr>
              <w:pStyle w:val="Compact"/>
              <w:spacing w:before="36" w:after="36"/>
              <w:rPr>
                <w:i/>
                <w:i/>
                <w:iCs/>
              </w:rPr>
            </w:pPr>
            <w:r>
              <w:rPr>
                <w:i/>
                <w:iCs/>
              </w:rPr>
              <w:t>Odocoileus virginianus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Paraceros fragilis</w:t>
            </w:r>
          </w:p>
        </w:tc>
        <w:tc>
          <w:tcPr>
            <w:tcW w:w="3681" w:type="dxa"/>
            <w:tcBorders/>
            <w:shd w:fill="FFFFFF" w:val="clear"/>
          </w:tcPr>
          <w:p>
            <w:pPr>
              <w:pStyle w:val="Compact"/>
              <w:spacing w:before="36" w:after="36"/>
              <w:rPr>
                <w:i/>
                <w:i/>
                <w:iCs/>
              </w:rPr>
            </w:pPr>
            <w:r>
              <w:rPr>
                <w:i/>
                <w:iCs/>
              </w:rPr>
              <w:t>Ozotoceros bezoarticus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Rucervus schomburgki</w:t>
            </w:r>
          </w:p>
        </w:tc>
        <w:tc>
          <w:tcPr>
            <w:tcW w:w="3681" w:type="dxa"/>
            <w:tcBorders/>
            <w:shd w:fill="FFFFFF" w:val="clear"/>
          </w:tcPr>
          <w:p>
            <w:pPr>
              <w:pStyle w:val="Compact"/>
              <w:spacing w:before="36" w:after="36"/>
              <w:rPr>
                <w:i/>
                <w:i/>
                <w:iCs/>
              </w:rPr>
            </w:pPr>
            <w:r>
              <w:rPr>
                <w:i/>
                <w:iCs/>
              </w:rPr>
              <w:t>Rucervus eldii</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Sangamona fugitiva</w:t>
            </w:r>
          </w:p>
        </w:tc>
        <w:tc>
          <w:tcPr>
            <w:tcW w:w="3681" w:type="dxa"/>
            <w:tcBorders/>
            <w:shd w:fill="FFFFFF" w:val="clear"/>
          </w:tcPr>
          <w:p>
            <w:pPr>
              <w:pStyle w:val="Compact"/>
              <w:spacing w:before="36" w:after="36"/>
              <w:rPr>
                <w:i/>
                <w:i/>
                <w:iCs/>
              </w:rPr>
            </w:pPr>
            <w:r>
              <w:rPr>
                <w:i/>
                <w:iCs/>
              </w:rPr>
              <w:t>Cervus canadensis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Sinomegaceros ordosianus</w:t>
            </w:r>
          </w:p>
        </w:tc>
        <w:tc>
          <w:tcPr>
            <w:tcW w:w="3681" w:type="dxa"/>
            <w:tcBorders/>
            <w:shd w:fill="FFFFFF" w:val="clear"/>
          </w:tcPr>
          <w:p>
            <w:pPr>
              <w:pStyle w:val="Compact"/>
              <w:spacing w:before="36" w:after="36"/>
              <w:rPr>
                <w:i/>
                <w:i/>
                <w:iCs/>
              </w:rPr>
            </w:pPr>
            <w:r>
              <w:rPr>
                <w:i/>
                <w:iCs/>
              </w:rPr>
              <w:t>Alces alces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Sinomegaceros yabei</w:t>
            </w:r>
          </w:p>
        </w:tc>
        <w:tc>
          <w:tcPr>
            <w:tcW w:w="3681" w:type="dxa"/>
            <w:tcBorders/>
            <w:shd w:fill="FFFFFF" w:val="clear"/>
          </w:tcPr>
          <w:p>
            <w:pPr>
              <w:pStyle w:val="Compact"/>
              <w:spacing w:before="36" w:after="36"/>
              <w:rPr>
                <w:i/>
                <w:i/>
                <w:iCs/>
              </w:rPr>
            </w:pPr>
            <w:r>
              <w:rPr>
                <w:i/>
                <w:iCs/>
              </w:rPr>
              <w:t>Alces alces</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Sinomegaceros yabei</w:t>
            </w:r>
          </w:p>
        </w:tc>
        <w:tc>
          <w:tcPr>
            <w:tcW w:w="3681" w:type="dxa"/>
            <w:tcBorders/>
            <w:shd w:fill="FFFFFF" w:val="clear"/>
          </w:tcPr>
          <w:p>
            <w:pPr>
              <w:pStyle w:val="Compact"/>
              <w:spacing w:before="36" w:after="36"/>
              <w:rPr>
                <w:i/>
                <w:i/>
                <w:iCs/>
              </w:rPr>
            </w:pPr>
            <w:r>
              <w:rPr>
                <w:i/>
                <w:iCs/>
              </w:rPr>
              <w:t>Alces alces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Neochoerus aesopi</w:t>
            </w:r>
          </w:p>
        </w:tc>
        <w:tc>
          <w:tcPr>
            <w:tcW w:w="3681" w:type="dxa"/>
            <w:tcBorders/>
            <w:shd w:fill="FFFFFF" w:val="clear"/>
          </w:tcPr>
          <w:p>
            <w:pPr>
              <w:pStyle w:val="Compact"/>
              <w:spacing w:before="36" w:after="36"/>
              <w:rPr>
                <w:i/>
                <w:i/>
                <w:iCs/>
              </w:rPr>
            </w:pPr>
            <w:r>
              <w:rPr>
                <w:i/>
                <w:iCs/>
              </w:rPr>
              <w:t>Hydrochoerus hydrochaeris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Neochoerus aesopi</w:t>
            </w:r>
          </w:p>
        </w:tc>
        <w:tc>
          <w:tcPr>
            <w:tcW w:w="3681" w:type="dxa"/>
            <w:tcBorders/>
            <w:shd w:fill="FFFFFF" w:val="clear"/>
          </w:tcPr>
          <w:p>
            <w:pPr>
              <w:pStyle w:val="Compact"/>
              <w:spacing w:before="36" w:after="36"/>
              <w:rPr>
                <w:i/>
                <w:i/>
                <w:iCs/>
              </w:rPr>
            </w:pPr>
            <w:r>
              <w:rPr>
                <w:i/>
                <w:iCs/>
              </w:rPr>
              <w:t>Hydrochoerus hydrochaeris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Canis dirus</w:t>
            </w:r>
          </w:p>
        </w:tc>
        <w:tc>
          <w:tcPr>
            <w:tcW w:w="3681" w:type="dxa"/>
            <w:tcBorders/>
            <w:shd w:fill="FFFFFF" w:val="clear"/>
          </w:tcPr>
          <w:p>
            <w:pPr>
              <w:pStyle w:val="Compact"/>
              <w:spacing w:before="36" w:after="36"/>
              <w:rPr>
                <w:i/>
                <w:i/>
                <w:iCs/>
              </w:rPr>
            </w:pPr>
            <w:r>
              <w:rPr>
                <w:i/>
                <w:iCs/>
              </w:rPr>
              <w:t>Canis lupus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Canis dirus</w:t>
            </w:r>
          </w:p>
        </w:tc>
        <w:tc>
          <w:tcPr>
            <w:tcW w:w="3681" w:type="dxa"/>
            <w:tcBorders/>
            <w:shd w:fill="FFFFFF" w:val="clear"/>
          </w:tcPr>
          <w:p>
            <w:pPr>
              <w:pStyle w:val="Compact"/>
              <w:spacing w:before="36" w:after="36"/>
              <w:rPr>
                <w:i/>
                <w:i/>
                <w:iCs/>
              </w:rPr>
            </w:pPr>
            <w:r>
              <w:rPr>
                <w:i/>
                <w:iCs/>
              </w:rPr>
              <w:t>Canis lupus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Dusicyon avus</w:t>
            </w:r>
          </w:p>
        </w:tc>
        <w:tc>
          <w:tcPr>
            <w:tcW w:w="3681" w:type="dxa"/>
            <w:tcBorders/>
            <w:shd w:fill="FFFFFF" w:val="clear"/>
          </w:tcPr>
          <w:p>
            <w:pPr>
              <w:pStyle w:val="Compact"/>
              <w:spacing w:before="36" w:after="36"/>
              <w:rPr>
                <w:i/>
                <w:i/>
                <w:iCs/>
              </w:rPr>
            </w:pPr>
            <w:r>
              <w:rPr>
                <w:i/>
                <w:iCs/>
              </w:rPr>
              <w:t>Lycalopex griseus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Protocyon troglodytes</w:t>
            </w:r>
          </w:p>
        </w:tc>
        <w:tc>
          <w:tcPr>
            <w:tcW w:w="3681" w:type="dxa"/>
            <w:tcBorders/>
            <w:shd w:fill="FFFFFF" w:val="clear"/>
          </w:tcPr>
          <w:p>
            <w:pPr>
              <w:pStyle w:val="Compact"/>
              <w:spacing w:before="36" w:after="36"/>
              <w:rPr>
                <w:i/>
                <w:i/>
                <w:iCs/>
              </w:rPr>
            </w:pPr>
            <w:r>
              <w:rPr>
                <w:i/>
                <w:iCs/>
              </w:rPr>
              <w:t>Chrysocyon brachyurus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Theriodictis tarijensis</w:t>
            </w:r>
          </w:p>
        </w:tc>
        <w:tc>
          <w:tcPr>
            <w:tcW w:w="3681" w:type="dxa"/>
            <w:tcBorders/>
            <w:shd w:fill="FFFFFF" w:val="clear"/>
          </w:tcPr>
          <w:p>
            <w:pPr>
              <w:pStyle w:val="Compact"/>
              <w:spacing w:before="36" w:after="36"/>
              <w:rPr>
                <w:i/>
                <w:i/>
                <w:iCs/>
              </w:rPr>
            </w:pPr>
            <w:r>
              <w:rPr>
                <w:i/>
                <w:iCs/>
              </w:rPr>
              <w:t>Chrysocyon brachyurus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Camelops hesternus</w:t>
            </w:r>
          </w:p>
        </w:tc>
        <w:tc>
          <w:tcPr>
            <w:tcW w:w="3681" w:type="dxa"/>
            <w:tcBorders/>
            <w:shd w:fill="FFFFFF" w:val="clear"/>
          </w:tcPr>
          <w:p>
            <w:pPr>
              <w:pStyle w:val="Compact"/>
              <w:spacing w:before="36" w:after="36"/>
              <w:rPr>
                <w:i/>
                <w:i/>
                <w:iCs/>
              </w:rPr>
            </w:pPr>
            <w:r>
              <w:rPr>
                <w:i/>
                <w:iCs/>
              </w:rPr>
              <w:t>Camelus ferus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Camelops hesternus</w:t>
            </w:r>
          </w:p>
        </w:tc>
        <w:tc>
          <w:tcPr>
            <w:tcW w:w="3681" w:type="dxa"/>
            <w:tcBorders/>
            <w:shd w:fill="FFFFFF" w:val="clear"/>
          </w:tcPr>
          <w:p>
            <w:pPr>
              <w:pStyle w:val="Compact"/>
              <w:spacing w:before="36" w:after="36"/>
              <w:rPr>
                <w:i/>
                <w:i/>
                <w:iCs/>
              </w:rPr>
            </w:pPr>
            <w:r>
              <w:rPr>
                <w:i/>
                <w:iCs/>
              </w:rPr>
              <w:t>Camelus dromedarius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Hemiauchenia macrocephala</w:t>
            </w:r>
          </w:p>
        </w:tc>
        <w:tc>
          <w:tcPr>
            <w:tcW w:w="3681" w:type="dxa"/>
            <w:tcBorders/>
            <w:shd w:fill="FFFFFF" w:val="clear"/>
          </w:tcPr>
          <w:p>
            <w:pPr>
              <w:pStyle w:val="Compact"/>
              <w:spacing w:before="36" w:after="36"/>
              <w:rPr>
                <w:i/>
                <w:i/>
                <w:iCs/>
              </w:rPr>
            </w:pPr>
            <w:r>
              <w:rPr>
                <w:i/>
                <w:iCs/>
              </w:rPr>
              <w:t>Lama guanicoe</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Hemiauchenia macrocephala</w:t>
            </w:r>
          </w:p>
        </w:tc>
        <w:tc>
          <w:tcPr>
            <w:tcW w:w="3681" w:type="dxa"/>
            <w:tcBorders/>
            <w:shd w:fill="FFFFFF" w:val="clear"/>
          </w:tcPr>
          <w:p>
            <w:pPr>
              <w:pStyle w:val="Compact"/>
              <w:spacing w:before="36" w:after="36"/>
              <w:rPr>
                <w:i/>
                <w:i/>
                <w:iCs/>
              </w:rPr>
            </w:pPr>
            <w:r>
              <w:rPr>
                <w:i/>
                <w:iCs/>
              </w:rPr>
              <w:t>Lama guanicoe</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Hemiauchenia paradoxa</w:t>
            </w:r>
          </w:p>
        </w:tc>
        <w:tc>
          <w:tcPr>
            <w:tcW w:w="3681" w:type="dxa"/>
            <w:tcBorders/>
            <w:shd w:fill="FFFFFF" w:val="clear"/>
          </w:tcPr>
          <w:p>
            <w:pPr>
              <w:pStyle w:val="Compact"/>
              <w:spacing w:before="36" w:after="36"/>
              <w:rPr>
                <w:i/>
                <w:i/>
                <w:iCs/>
              </w:rPr>
            </w:pPr>
            <w:r>
              <w:rPr>
                <w:i/>
                <w:iCs/>
              </w:rPr>
              <w:t>Camelus dromedarius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Palaeolama major</w:t>
            </w:r>
          </w:p>
        </w:tc>
        <w:tc>
          <w:tcPr>
            <w:tcW w:w="3681" w:type="dxa"/>
            <w:tcBorders/>
            <w:shd w:fill="FFFFFF" w:val="clear"/>
          </w:tcPr>
          <w:p>
            <w:pPr>
              <w:pStyle w:val="Compact"/>
              <w:spacing w:before="36" w:after="36"/>
              <w:rPr>
                <w:i/>
                <w:i/>
                <w:iCs/>
              </w:rPr>
            </w:pPr>
            <w:r>
              <w:rPr>
                <w:i/>
                <w:iCs/>
              </w:rPr>
              <w:t>Camelus dromedarius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Palaeolama mirifica</w:t>
            </w:r>
          </w:p>
        </w:tc>
        <w:tc>
          <w:tcPr>
            <w:tcW w:w="3681" w:type="dxa"/>
            <w:tcBorders/>
            <w:shd w:fill="FFFFFF" w:val="clear"/>
          </w:tcPr>
          <w:p>
            <w:pPr>
              <w:pStyle w:val="Compact"/>
              <w:spacing w:before="36" w:after="36"/>
              <w:rPr>
                <w:i/>
                <w:i/>
                <w:iCs/>
              </w:rPr>
            </w:pPr>
            <w:r>
              <w:rPr>
                <w:i/>
                <w:iCs/>
              </w:rPr>
              <w:t>Lama guanicoe</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Palaeolama mirifica</w:t>
            </w:r>
          </w:p>
        </w:tc>
        <w:tc>
          <w:tcPr>
            <w:tcW w:w="3681" w:type="dxa"/>
            <w:tcBorders/>
            <w:shd w:fill="FFFFFF" w:val="clear"/>
          </w:tcPr>
          <w:p>
            <w:pPr>
              <w:pStyle w:val="Compact"/>
              <w:spacing w:before="36" w:after="36"/>
              <w:rPr>
                <w:i/>
                <w:i/>
                <w:iCs/>
              </w:rPr>
            </w:pPr>
            <w:r>
              <w:rPr>
                <w:i/>
                <w:iCs/>
              </w:rPr>
              <w:t>Lama guanicoe</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Palaeolama mirifica</w:t>
            </w:r>
          </w:p>
        </w:tc>
        <w:tc>
          <w:tcPr>
            <w:tcW w:w="3681" w:type="dxa"/>
            <w:tcBorders/>
            <w:shd w:fill="FFFFFF" w:val="clear"/>
          </w:tcPr>
          <w:p>
            <w:pPr>
              <w:pStyle w:val="Compact"/>
              <w:spacing w:before="36" w:after="36"/>
              <w:rPr>
                <w:i/>
                <w:i/>
                <w:iCs/>
              </w:rPr>
            </w:pPr>
            <w:r>
              <w:rPr>
                <w:i/>
                <w:iCs/>
              </w:rPr>
              <w:t>Vicugna vicugna</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Palaeolama weddeli</w:t>
            </w:r>
          </w:p>
        </w:tc>
        <w:tc>
          <w:tcPr>
            <w:tcW w:w="3681" w:type="dxa"/>
            <w:tcBorders/>
            <w:shd w:fill="FFFFFF" w:val="clear"/>
          </w:tcPr>
          <w:p>
            <w:pPr>
              <w:pStyle w:val="Compact"/>
              <w:spacing w:before="36" w:after="36"/>
              <w:rPr>
                <w:i/>
                <w:i/>
                <w:iCs/>
              </w:rPr>
            </w:pPr>
            <w:r>
              <w:rPr>
                <w:i/>
                <w:iCs/>
              </w:rPr>
              <w:t>Camelus dromedarius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Antidorcas australis</w:t>
            </w:r>
          </w:p>
        </w:tc>
        <w:tc>
          <w:tcPr>
            <w:tcW w:w="3681" w:type="dxa"/>
            <w:tcBorders/>
            <w:shd w:fill="FFFFFF" w:val="clear"/>
          </w:tcPr>
          <w:p>
            <w:pPr>
              <w:pStyle w:val="Compact"/>
              <w:spacing w:before="36" w:after="36"/>
              <w:rPr>
                <w:i/>
                <w:i/>
                <w:iCs/>
              </w:rPr>
            </w:pPr>
            <w:r>
              <w:rPr>
                <w:i/>
                <w:iCs/>
              </w:rPr>
              <w:t>Pelea capreolus</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Antidorcas bondi</w:t>
            </w:r>
          </w:p>
        </w:tc>
        <w:tc>
          <w:tcPr>
            <w:tcW w:w="3681" w:type="dxa"/>
            <w:tcBorders/>
            <w:shd w:fill="FFFFFF" w:val="clear"/>
          </w:tcPr>
          <w:p>
            <w:pPr>
              <w:pStyle w:val="Compact"/>
              <w:spacing w:before="36" w:after="36"/>
              <w:rPr>
                <w:i/>
                <w:i/>
                <w:iCs/>
              </w:rPr>
            </w:pPr>
            <w:r>
              <w:rPr>
                <w:i/>
                <w:iCs/>
              </w:rPr>
              <w:t>Sylvicapra grimmia</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Bootherium bombifrons</w:t>
            </w:r>
          </w:p>
        </w:tc>
        <w:tc>
          <w:tcPr>
            <w:tcW w:w="3681" w:type="dxa"/>
            <w:tcBorders/>
            <w:shd w:fill="FFFFFF" w:val="clear"/>
          </w:tcPr>
          <w:p>
            <w:pPr>
              <w:pStyle w:val="Compact"/>
              <w:spacing w:before="36" w:after="36"/>
              <w:rPr>
                <w:i/>
                <w:i/>
                <w:iCs/>
              </w:rPr>
            </w:pPr>
            <w:r>
              <w:rPr>
                <w:i/>
                <w:iCs/>
              </w:rPr>
              <w:t>Connochaetes taurinus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Bubalus palaeokerabau</w:t>
            </w:r>
          </w:p>
        </w:tc>
        <w:tc>
          <w:tcPr>
            <w:tcW w:w="3681" w:type="dxa"/>
            <w:tcBorders/>
            <w:shd w:fill="FFFFFF" w:val="clear"/>
          </w:tcPr>
          <w:p>
            <w:pPr>
              <w:pStyle w:val="Compact"/>
              <w:spacing w:before="36" w:after="36"/>
              <w:rPr>
                <w:i/>
                <w:i/>
                <w:iCs/>
              </w:rPr>
            </w:pPr>
            <w:r>
              <w:rPr>
                <w:i/>
                <w:iCs/>
              </w:rPr>
              <w:t>Bos javanicus</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CapriniGen spA</w:t>
            </w:r>
          </w:p>
        </w:tc>
        <w:tc>
          <w:tcPr>
            <w:tcW w:w="3681" w:type="dxa"/>
            <w:tcBorders/>
            <w:shd w:fill="FFFFFF" w:val="clear"/>
          </w:tcPr>
          <w:p>
            <w:pPr>
              <w:pStyle w:val="Compact"/>
              <w:spacing w:before="36" w:after="36"/>
              <w:rPr>
                <w:i/>
                <w:i/>
                <w:iCs/>
              </w:rPr>
            </w:pPr>
            <w:r>
              <w:rPr>
                <w:i/>
                <w:iCs/>
              </w:rPr>
              <w:t>Tragelaphus scriptus</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Damaliscus hypsodon</w:t>
            </w:r>
          </w:p>
        </w:tc>
        <w:tc>
          <w:tcPr>
            <w:tcW w:w="3681" w:type="dxa"/>
            <w:tcBorders/>
            <w:shd w:fill="FFFFFF" w:val="clear"/>
          </w:tcPr>
          <w:p>
            <w:pPr>
              <w:pStyle w:val="Compact"/>
              <w:spacing w:before="36" w:after="36"/>
              <w:rPr>
                <w:i/>
                <w:i/>
                <w:iCs/>
              </w:rPr>
            </w:pPr>
            <w:r>
              <w:rPr>
                <w:i/>
                <w:iCs/>
              </w:rPr>
              <w:t>Tragelaphus scriptus</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Damaliscus niro</w:t>
            </w:r>
          </w:p>
        </w:tc>
        <w:tc>
          <w:tcPr>
            <w:tcW w:w="3681" w:type="dxa"/>
            <w:tcBorders/>
            <w:shd w:fill="FFFFFF" w:val="clear"/>
          </w:tcPr>
          <w:p>
            <w:pPr>
              <w:pStyle w:val="Compact"/>
              <w:spacing w:before="36" w:after="36"/>
              <w:rPr>
                <w:i/>
                <w:i/>
                <w:iCs/>
              </w:rPr>
            </w:pPr>
            <w:r>
              <w:rPr>
                <w:i/>
                <w:iCs/>
              </w:rPr>
              <w:t>Alcelaphus buselaphus</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Euceratherium collinum</w:t>
            </w:r>
          </w:p>
        </w:tc>
        <w:tc>
          <w:tcPr>
            <w:tcW w:w="3681" w:type="dxa"/>
            <w:tcBorders/>
            <w:shd w:fill="FFFFFF" w:val="clear"/>
          </w:tcPr>
          <w:p>
            <w:pPr>
              <w:pStyle w:val="Compact"/>
              <w:spacing w:before="36" w:after="36"/>
              <w:rPr>
                <w:i/>
                <w:i/>
                <w:iCs/>
              </w:rPr>
            </w:pPr>
            <w:r>
              <w:rPr>
                <w:i/>
                <w:iCs/>
              </w:rPr>
              <w:t>Bison bison</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Euceratherium collinum</w:t>
            </w:r>
          </w:p>
        </w:tc>
        <w:tc>
          <w:tcPr>
            <w:tcW w:w="3681" w:type="dxa"/>
            <w:tcBorders/>
            <w:shd w:fill="FFFFFF" w:val="clear"/>
          </w:tcPr>
          <w:p>
            <w:pPr>
              <w:pStyle w:val="Compact"/>
              <w:spacing w:before="36" w:after="36"/>
              <w:rPr>
                <w:i/>
                <w:i/>
                <w:iCs/>
              </w:rPr>
            </w:pPr>
            <w:r>
              <w:rPr>
                <w:i/>
                <w:iCs/>
              </w:rPr>
              <w:t>Bison bison</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Gazella atlantica</w:t>
            </w:r>
          </w:p>
        </w:tc>
        <w:tc>
          <w:tcPr>
            <w:tcW w:w="3681" w:type="dxa"/>
            <w:tcBorders/>
            <w:shd w:fill="FFFFFF" w:val="clear"/>
          </w:tcPr>
          <w:p>
            <w:pPr>
              <w:pStyle w:val="Compact"/>
              <w:spacing w:before="36" w:after="36"/>
              <w:rPr>
                <w:i/>
                <w:i/>
                <w:iCs/>
              </w:rPr>
            </w:pPr>
            <w:r>
              <w:rPr>
                <w:i/>
                <w:iCs/>
              </w:rPr>
              <w:t>Ammotragus lervia</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Gazella bilkis</w:t>
            </w:r>
          </w:p>
        </w:tc>
        <w:tc>
          <w:tcPr>
            <w:tcW w:w="3681" w:type="dxa"/>
            <w:tcBorders/>
            <w:shd w:fill="FFFFFF" w:val="clear"/>
          </w:tcPr>
          <w:p>
            <w:pPr>
              <w:pStyle w:val="Compact"/>
              <w:spacing w:before="36" w:after="36"/>
              <w:rPr>
                <w:i/>
                <w:i/>
                <w:iCs/>
              </w:rPr>
            </w:pPr>
            <w:r>
              <w:rPr>
                <w:i/>
                <w:iCs/>
              </w:rPr>
              <w:t>Capricornis crispus</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Gazella bilkis</w:t>
            </w:r>
          </w:p>
        </w:tc>
        <w:tc>
          <w:tcPr>
            <w:tcW w:w="3681" w:type="dxa"/>
            <w:tcBorders/>
            <w:shd w:fill="FFFFFF" w:val="clear"/>
          </w:tcPr>
          <w:p>
            <w:pPr>
              <w:pStyle w:val="Compact"/>
              <w:spacing w:before="36" w:after="36"/>
              <w:rPr>
                <w:i/>
                <w:i/>
                <w:iCs/>
              </w:rPr>
            </w:pPr>
            <w:r>
              <w:rPr>
                <w:i/>
                <w:iCs/>
              </w:rPr>
              <w:t>Naemorhedus caudatus</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Gazella bilkis</w:t>
            </w:r>
          </w:p>
        </w:tc>
        <w:tc>
          <w:tcPr>
            <w:tcW w:w="3681" w:type="dxa"/>
            <w:tcBorders/>
            <w:shd w:fill="FFFFFF" w:val="clear"/>
          </w:tcPr>
          <w:p>
            <w:pPr>
              <w:pStyle w:val="Compact"/>
              <w:spacing w:before="36" w:after="36"/>
              <w:rPr>
                <w:i/>
                <w:i/>
                <w:iCs/>
              </w:rPr>
            </w:pPr>
            <w:r>
              <w:rPr>
                <w:i/>
                <w:iCs/>
              </w:rPr>
              <w:t>Procapra gutturosa</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Gazella bilkis</w:t>
            </w:r>
          </w:p>
        </w:tc>
        <w:tc>
          <w:tcPr>
            <w:tcW w:w="3681" w:type="dxa"/>
            <w:tcBorders/>
            <w:shd w:fill="FFFFFF" w:val="clear"/>
          </w:tcPr>
          <w:p>
            <w:pPr>
              <w:pStyle w:val="Compact"/>
              <w:spacing w:before="36" w:after="36"/>
              <w:rPr>
                <w:i/>
                <w:i/>
                <w:iCs/>
              </w:rPr>
            </w:pPr>
            <w:r>
              <w:rPr>
                <w:i/>
                <w:iCs/>
              </w:rPr>
              <w:t>Procapra przewalskii</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Gazella bilkis</w:t>
            </w:r>
          </w:p>
        </w:tc>
        <w:tc>
          <w:tcPr>
            <w:tcW w:w="3681" w:type="dxa"/>
            <w:tcBorders/>
            <w:shd w:fill="FFFFFF" w:val="clear"/>
          </w:tcPr>
          <w:p>
            <w:pPr>
              <w:pStyle w:val="Compact"/>
              <w:spacing w:before="36" w:after="36"/>
              <w:rPr>
                <w:i/>
                <w:i/>
                <w:iCs/>
              </w:rPr>
            </w:pPr>
            <w:r>
              <w:rPr>
                <w:i/>
                <w:iCs/>
              </w:rPr>
              <w:t>Eudorcas albonotata</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Gazella saudiya</w:t>
            </w:r>
          </w:p>
        </w:tc>
        <w:tc>
          <w:tcPr>
            <w:tcW w:w="3681" w:type="dxa"/>
            <w:tcBorders/>
            <w:shd w:fill="FFFFFF" w:val="clear"/>
          </w:tcPr>
          <w:p>
            <w:pPr>
              <w:pStyle w:val="Compact"/>
              <w:spacing w:before="36" w:after="36"/>
              <w:rPr>
                <w:i/>
                <w:i/>
                <w:iCs/>
              </w:rPr>
            </w:pPr>
            <w:r>
              <w:rPr>
                <w:i/>
                <w:iCs/>
              </w:rPr>
              <w:t>Gazella gazella</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Gazella saudiya</w:t>
            </w:r>
          </w:p>
        </w:tc>
        <w:tc>
          <w:tcPr>
            <w:tcW w:w="3681" w:type="dxa"/>
            <w:tcBorders/>
            <w:shd w:fill="FFFFFF" w:val="clear"/>
          </w:tcPr>
          <w:p>
            <w:pPr>
              <w:pStyle w:val="Compact"/>
              <w:spacing w:before="36" w:after="36"/>
              <w:rPr>
                <w:i/>
                <w:i/>
                <w:iCs/>
              </w:rPr>
            </w:pPr>
            <w:r>
              <w:rPr>
                <w:i/>
                <w:iCs/>
              </w:rPr>
              <w:t>Gazella gazella</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Gazella tingitana</w:t>
            </w:r>
          </w:p>
        </w:tc>
        <w:tc>
          <w:tcPr>
            <w:tcW w:w="3681" w:type="dxa"/>
            <w:tcBorders/>
            <w:shd w:fill="FFFFFF" w:val="clear"/>
          </w:tcPr>
          <w:p>
            <w:pPr>
              <w:pStyle w:val="Compact"/>
              <w:spacing w:before="36" w:after="36"/>
              <w:rPr>
                <w:i/>
                <w:i/>
                <w:iCs/>
              </w:rPr>
            </w:pPr>
            <w:r>
              <w:rPr>
                <w:i/>
                <w:iCs/>
              </w:rPr>
              <w:t>Gazella cuvieri</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Hemitragus cedrensis</w:t>
            </w:r>
          </w:p>
        </w:tc>
        <w:tc>
          <w:tcPr>
            <w:tcW w:w="3681" w:type="dxa"/>
            <w:tcBorders/>
            <w:shd w:fill="FFFFFF" w:val="clear"/>
          </w:tcPr>
          <w:p>
            <w:pPr>
              <w:pStyle w:val="Compact"/>
              <w:spacing w:before="36" w:after="36"/>
              <w:rPr>
                <w:i/>
                <w:i/>
                <w:iCs/>
              </w:rPr>
            </w:pPr>
            <w:r>
              <w:rPr>
                <w:i/>
                <w:iCs/>
              </w:rPr>
              <w:t>Capra pyrenaica</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Hippotragus leucophaeus</w:t>
            </w:r>
          </w:p>
        </w:tc>
        <w:tc>
          <w:tcPr>
            <w:tcW w:w="3681" w:type="dxa"/>
            <w:tcBorders/>
            <w:shd w:fill="FFFFFF" w:val="clear"/>
          </w:tcPr>
          <w:p>
            <w:pPr>
              <w:pStyle w:val="Compact"/>
              <w:spacing w:before="36" w:after="36"/>
              <w:rPr>
                <w:i/>
                <w:i/>
                <w:iCs/>
              </w:rPr>
            </w:pPr>
            <w:r>
              <w:rPr>
                <w:i/>
                <w:iCs/>
              </w:rPr>
              <w:t>Alcelaphus buselaphus</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Hippotragus leucophaeus</w:t>
            </w:r>
          </w:p>
        </w:tc>
        <w:tc>
          <w:tcPr>
            <w:tcW w:w="3681" w:type="dxa"/>
            <w:tcBorders/>
            <w:shd w:fill="FFFFFF" w:val="clear"/>
          </w:tcPr>
          <w:p>
            <w:pPr>
              <w:pStyle w:val="Compact"/>
              <w:spacing w:before="36" w:after="36"/>
              <w:rPr>
                <w:i/>
                <w:i/>
                <w:iCs/>
              </w:rPr>
            </w:pPr>
            <w:r>
              <w:rPr>
                <w:i/>
                <w:iCs/>
              </w:rPr>
              <w:t>Damaliscus pygargus</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Megalotragus priscus</w:t>
            </w:r>
          </w:p>
        </w:tc>
        <w:tc>
          <w:tcPr>
            <w:tcW w:w="3681" w:type="dxa"/>
            <w:tcBorders/>
            <w:shd w:fill="FFFFFF" w:val="clear"/>
          </w:tcPr>
          <w:p>
            <w:pPr>
              <w:pStyle w:val="Compact"/>
              <w:spacing w:before="36" w:after="36"/>
              <w:rPr>
                <w:i/>
                <w:i/>
                <w:iCs/>
              </w:rPr>
            </w:pPr>
            <w:r>
              <w:rPr>
                <w:i/>
                <w:iCs/>
              </w:rPr>
              <w:t>Alcelaphus buselaphus</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Megalovis guangxiensis</w:t>
            </w:r>
          </w:p>
        </w:tc>
        <w:tc>
          <w:tcPr>
            <w:tcW w:w="3681" w:type="dxa"/>
            <w:tcBorders/>
            <w:shd w:fill="FFFFFF" w:val="clear"/>
          </w:tcPr>
          <w:p>
            <w:pPr>
              <w:pStyle w:val="Compact"/>
              <w:spacing w:before="36" w:after="36"/>
              <w:rPr>
                <w:i/>
                <w:i/>
                <w:iCs/>
              </w:rPr>
            </w:pPr>
            <w:r>
              <w:rPr>
                <w:i/>
                <w:iCs/>
              </w:rPr>
              <w:t>Pseudois nayaur</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Megalovis guangxiensis</w:t>
            </w:r>
          </w:p>
        </w:tc>
        <w:tc>
          <w:tcPr>
            <w:tcW w:w="3681" w:type="dxa"/>
            <w:tcBorders/>
            <w:shd w:fill="FFFFFF" w:val="clear"/>
          </w:tcPr>
          <w:p>
            <w:pPr>
              <w:pStyle w:val="Compact"/>
              <w:spacing w:before="36" w:after="36"/>
              <w:rPr>
                <w:i/>
                <w:i/>
                <w:iCs/>
              </w:rPr>
            </w:pPr>
            <w:r>
              <w:rPr>
                <w:i/>
                <w:iCs/>
              </w:rPr>
              <w:t>Pseudois nayaur</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Oreamnos harringtoni</w:t>
            </w:r>
          </w:p>
        </w:tc>
        <w:tc>
          <w:tcPr>
            <w:tcW w:w="3681" w:type="dxa"/>
            <w:tcBorders/>
            <w:shd w:fill="FFFFFF" w:val="clear"/>
          </w:tcPr>
          <w:p>
            <w:pPr>
              <w:pStyle w:val="Compact"/>
              <w:spacing w:before="36" w:after="36"/>
              <w:rPr>
                <w:i/>
                <w:i/>
                <w:iCs/>
              </w:rPr>
            </w:pPr>
            <w:r>
              <w:rPr>
                <w:i/>
                <w:iCs/>
              </w:rPr>
              <w:t>Ovis canadensis</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Oreamnos harringtoni</w:t>
            </w:r>
          </w:p>
        </w:tc>
        <w:tc>
          <w:tcPr>
            <w:tcW w:w="3681" w:type="dxa"/>
            <w:tcBorders/>
            <w:shd w:fill="FFFFFF" w:val="clear"/>
          </w:tcPr>
          <w:p>
            <w:pPr>
              <w:pStyle w:val="Compact"/>
              <w:spacing w:before="36" w:after="36"/>
              <w:rPr>
                <w:i/>
                <w:i/>
                <w:iCs/>
              </w:rPr>
            </w:pPr>
            <w:r>
              <w:rPr>
                <w:i/>
                <w:iCs/>
              </w:rPr>
              <w:t>Ovis canadensis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Pelorovis antiquus</w:t>
            </w:r>
          </w:p>
        </w:tc>
        <w:tc>
          <w:tcPr>
            <w:tcW w:w="3681" w:type="dxa"/>
            <w:tcBorders/>
            <w:shd w:fill="FFFFFF" w:val="clear"/>
          </w:tcPr>
          <w:p>
            <w:pPr>
              <w:pStyle w:val="Compact"/>
              <w:spacing w:before="36" w:after="36"/>
              <w:rPr>
                <w:i/>
                <w:i/>
                <w:iCs/>
              </w:rPr>
            </w:pPr>
            <w:r>
              <w:rPr>
                <w:i/>
                <w:iCs/>
              </w:rPr>
              <w:t>Bos primigenius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Rusingoryx atopocranion</w:t>
            </w:r>
          </w:p>
        </w:tc>
        <w:tc>
          <w:tcPr>
            <w:tcW w:w="3681" w:type="dxa"/>
            <w:tcBorders/>
            <w:shd w:fill="FFFFFF" w:val="clear"/>
          </w:tcPr>
          <w:p>
            <w:pPr>
              <w:pStyle w:val="Compact"/>
              <w:spacing w:before="36" w:after="36"/>
              <w:rPr>
                <w:i/>
                <w:i/>
                <w:iCs/>
              </w:rPr>
            </w:pPr>
            <w:r>
              <w:rPr>
                <w:i/>
                <w:iCs/>
              </w:rPr>
              <w:t>Kobus ellipsiprymnus</w:t>
            </w:r>
          </w:p>
        </w:tc>
        <w:tc>
          <w:tcPr>
            <w:tcW w:w="3231" w:type="dxa"/>
            <w:tcBorders/>
            <w:shd w:fill="FFFFFF" w:val="clear"/>
          </w:tcPr>
          <w:p>
            <w:pPr>
              <w:pStyle w:val="Compact"/>
              <w:spacing w:before="36" w:after="36"/>
              <w:rPr/>
            </w:pPr>
            <w:r>
              <w:rPr/>
              <w:t>Afrotropic</w:t>
            </w:r>
          </w:p>
        </w:tc>
      </w:tr>
      <w:tr>
        <w:trPr/>
        <w:tc>
          <w:tcPr>
            <w:tcW w:w="4142" w:type="dxa"/>
            <w:tcBorders/>
            <w:shd w:fill="FFFFFF" w:val="clear"/>
          </w:tcPr>
          <w:p>
            <w:pPr>
              <w:pStyle w:val="Compact"/>
              <w:spacing w:before="36" w:after="36"/>
              <w:rPr>
                <w:i/>
                <w:i/>
                <w:iCs/>
              </w:rPr>
            </w:pPr>
            <w:r>
              <w:rPr>
                <w:i/>
                <w:iCs/>
              </w:rPr>
              <w:t>Sivacobus sankaliai</w:t>
            </w:r>
          </w:p>
        </w:tc>
        <w:tc>
          <w:tcPr>
            <w:tcW w:w="3681" w:type="dxa"/>
            <w:tcBorders/>
            <w:shd w:fill="FFFFFF" w:val="clear"/>
          </w:tcPr>
          <w:p>
            <w:pPr>
              <w:pStyle w:val="Compact"/>
              <w:spacing w:before="36" w:after="36"/>
              <w:rPr>
                <w:i/>
                <w:i/>
                <w:iCs/>
              </w:rPr>
            </w:pPr>
            <w:r>
              <w:rPr>
                <w:i/>
                <w:iCs/>
              </w:rPr>
              <w:t>Capricornis thar</w:t>
            </w:r>
          </w:p>
        </w:tc>
        <w:tc>
          <w:tcPr>
            <w:tcW w:w="3231" w:type="dxa"/>
            <w:tcBorders/>
            <w:shd w:fill="FFFFFF" w:val="clear"/>
          </w:tcPr>
          <w:p>
            <w:pPr>
              <w:pStyle w:val="Compact"/>
              <w:spacing w:before="36" w:after="36"/>
              <w:rPr/>
            </w:pPr>
            <w:r>
              <w:rPr/>
              <w:t>Indomalaya</w:t>
            </w:r>
          </w:p>
        </w:tc>
      </w:tr>
      <w:tr>
        <w:trPr/>
        <w:tc>
          <w:tcPr>
            <w:tcW w:w="4142" w:type="dxa"/>
            <w:tcBorders/>
            <w:shd w:fill="FFFFFF" w:val="clear"/>
          </w:tcPr>
          <w:p>
            <w:pPr>
              <w:pStyle w:val="Compact"/>
              <w:spacing w:before="36" w:after="36"/>
              <w:rPr>
                <w:i/>
                <w:i/>
                <w:iCs/>
              </w:rPr>
            </w:pPr>
            <w:r>
              <w:rPr>
                <w:i/>
                <w:iCs/>
              </w:rPr>
              <w:t>Sivacobus sankaliai</w:t>
            </w:r>
          </w:p>
        </w:tc>
        <w:tc>
          <w:tcPr>
            <w:tcW w:w="3681" w:type="dxa"/>
            <w:tcBorders/>
            <w:shd w:fill="FFFFFF" w:val="clear"/>
          </w:tcPr>
          <w:p>
            <w:pPr>
              <w:pStyle w:val="Compact"/>
              <w:spacing w:before="36" w:after="36"/>
              <w:rPr>
                <w:i/>
                <w:i/>
                <w:iCs/>
              </w:rPr>
            </w:pPr>
            <w:r>
              <w:rPr>
                <w:i/>
                <w:iCs/>
              </w:rPr>
              <w:t>Capricornis thar</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Soergelia minor</w:t>
            </w:r>
          </w:p>
        </w:tc>
        <w:tc>
          <w:tcPr>
            <w:tcW w:w="3681" w:type="dxa"/>
            <w:tcBorders/>
            <w:shd w:fill="FFFFFF" w:val="clear"/>
          </w:tcPr>
          <w:p>
            <w:pPr>
              <w:pStyle w:val="Compact"/>
              <w:spacing w:before="36" w:after="36"/>
              <w:rPr>
                <w:i/>
                <w:i/>
                <w:iCs/>
              </w:rPr>
            </w:pPr>
            <w:r>
              <w:rPr>
                <w:i/>
                <w:iCs/>
              </w:rPr>
              <w:t>Capra sibirica</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Spirocerus kiakhtensis</w:t>
            </w:r>
          </w:p>
        </w:tc>
        <w:tc>
          <w:tcPr>
            <w:tcW w:w="3681" w:type="dxa"/>
            <w:tcBorders/>
            <w:shd w:fill="FFFFFF" w:val="clear"/>
          </w:tcPr>
          <w:p>
            <w:pPr>
              <w:pStyle w:val="Compact"/>
              <w:spacing w:before="36" w:after="36"/>
              <w:rPr>
                <w:i/>
                <w:i/>
                <w:iCs/>
              </w:rPr>
            </w:pPr>
            <w:r>
              <w:rPr>
                <w:i/>
                <w:iCs/>
              </w:rPr>
              <w:t>Bos primigenius</w:t>
            </w:r>
          </w:p>
        </w:tc>
        <w:tc>
          <w:tcPr>
            <w:tcW w:w="3231" w:type="dxa"/>
            <w:tcBorders/>
            <w:shd w:fill="FFFFFF" w:val="clear"/>
          </w:tcPr>
          <w:p>
            <w:pPr>
              <w:pStyle w:val="Compact"/>
              <w:spacing w:before="36" w:after="36"/>
              <w:rPr/>
            </w:pPr>
            <w:r>
              <w:rPr/>
              <w:t>Palearctic</w:t>
            </w:r>
          </w:p>
        </w:tc>
      </w:tr>
      <w:tr>
        <w:trPr/>
        <w:tc>
          <w:tcPr>
            <w:tcW w:w="4142" w:type="dxa"/>
            <w:tcBorders/>
            <w:shd w:fill="FFFFFF" w:val="clear"/>
          </w:tcPr>
          <w:p>
            <w:pPr>
              <w:pStyle w:val="Compact"/>
              <w:spacing w:before="36" w:after="36"/>
              <w:rPr>
                <w:i/>
                <w:i/>
                <w:iCs/>
              </w:rPr>
            </w:pPr>
            <w:r>
              <w:rPr>
                <w:i/>
                <w:iCs/>
              </w:rPr>
              <w:t>Caipora bambuiorum</w:t>
            </w:r>
          </w:p>
        </w:tc>
        <w:tc>
          <w:tcPr>
            <w:tcW w:w="3681" w:type="dxa"/>
            <w:tcBorders/>
            <w:shd w:fill="FFFFFF" w:val="clear"/>
          </w:tcPr>
          <w:p>
            <w:pPr>
              <w:pStyle w:val="Compact"/>
              <w:spacing w:before="36" w:after="36"/>
              <w:rPr>
                <w:i/>
                <w:i/>
                <w:iCs/>
              </w:rPr>
            </w:pPr>
            <w:r>
              <w:rPr>
                <w:i/>
                <w:iCs/>
              </w:rPr>
              <w:t>Brachyteles arachnoides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Protopithecus brasiliensis</w:t>
            </w:r>
          </w:p>
        </w:tc>
        <w:tc>
          <w:tcPr>
            <w:tcW w:w="3681" w:type="dxa"/>
            <w:tcBorders/>
            <w:shd w:fill="FFFFFF" w:val="clear"/>
          </w:tcPr>
          <w:p>
            <w:pPr>
              <w:pStyle w:val="Compact"/>
              <w:spacing w:before="36" w:after="36"/>
              <w:rPr>
                <w:i/>
                <w:i/>
                <w:iCs/>
              </w:rPr>
            </w:pPr>
            <w:r>
              <w:rPr>
                <w:i/>
                <w:iCs/>
              </w:rPr>
              <w:t>Brachyteles arachnoides</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Stockoceros conklingi</w:t>
            </w:r>
          </w:p>
        </w:tc>
        <w:tc>
          <w:tcPr>
            <w:tcW w:w="3681" w:type="dxa"/>
            <w:tcBorders/>
            <w:shd w:fill="FFFFFF" w:val="clear"/>
          </w:tcPr>
          <w:p>
            <w:pPr>
              <w:pStyle w:val="Compact"/>
              <w:spacing w:before="36" w:after="36"/>
              <w:rPr>
                <w:i/>
                <w:i/>
                <w:iCs/>
              </w:rPr>
            </w:pPr>
            <w:r>
              <w:rPr>
                <w:i/>
                <w:iCs/>
              </w:rPr>
              <w:t>Antilocapra americana</w:t>
            </w:r>
          </w:p>
        </w:tc>
        <w:tc>
          <w:tcPr>
            <w:tcW w:w="3231" w:type="dxa"/>
            <w:tcBorders/>
            <w:shd w:fill="FFFFFF" w:val="clear"/>
          </w:tcPr>
          <w:p>
            <w:pPr>
              <w:pStyle w:val="Compact"/>
              <w:spacing w:before="36" w:after="36"/>
              <w:rPr/>
            </w:pPr>
            <w:r>
              <w:rPr/>
              <w:t>Nearctic</w:t>
            </w:r>
          </w:p>
        </w:tc>
      </w:tr>
      <w:tr>
        <w:trPr/>
        <w:tc>
          <w:tcPr>
            <w:tcW w:w="4142" w:type="dxa"/>
            <w:tcBorders/>
            <w:shd w:fill="FFFFFF" w:val="clear"/>
          </w:tcPr>
          <w:p>
            <w:pPr>
              <w:pStyle w:val="Compact"/>
              <w:spacing w:before="36" w:after="36"/>
              <w:rPr>
                <w:i/>
                <w:i/>
                <w:iCs/>
              </w:rPr>
            </w:pPr>
            <w:r>
              <w:rPr>
                <w:i/>
                <w:iCs/>
              </w:rPr>
              <w:t>Stockoceros conklingi</w:t>
            </w:r>
          </w:p>
        </w:tc>
        <w:tc>
          <w:tcPr>
            <w:tcW w:w="3681" w:type="dxa"/>
            <w:tcBorders/>
            <w:shd w:fill="FFFFFF" w:val="clear"/>
          </w:tcPr>
          <w:p>
            <w:pPr>
              <w:pStyle w:val="Compact"/>
              <w:spacing w:before="36" w:after="36"/>
              <w:rPr>
                <w:i/>
                <w:i/>
                <w:iCs/>
              </w:rPr>
            </w:pPr>
            <w:r>
              <w:rPr>
                <w:i/>
                <w:iCs/>
              </w:rPr>
              <w:t>Antilocapra americana</w:t>
            </w:r>
          </w:p>
        </w:tc>
        <w:tc>
          <w:tcPr>
            <w:tcW w:w="3231" w:type="dxa"/>
            <w:tcBorders/>
            <w:shd w:fill="FFFFFF" w:val="clear"/>
          </w:tcPr>
          <w:p>
            <w:pPr>
              <w:pStyle w:val="Compact"/>
              <w:spacing w:before="36" w:after="36"/>
              <w:rPr/>
            </w:pPr>
            <w:r>
              <w:rPr/>
              <w:t>Neotropic</w:t>
            </w:r>
          </w:p>
        </w:tc>
      </w:tr>
      <w:tr>
        <w:trPr/>
        <w:tc>
          <w:tcPr>
            <w:tcW w:w="4142" w:type="dxa"/>
            <w:tcBorders/>
            <w:shd w:fill="FFFFFF" w:val="clear"/>
          </w:tcPr>
          <w:p>
            <w:pPr>
              <w:pStyle w:val="Compact"/>
              <w:spacing w:before="36" w:after="36"/>
              <w:rPr>
                <w:i/>
                <w:i/>
                <w:iCs/>
              </w:rPr>
            </w:pPr>
            <w:r>
              <w:rPr>
                <w:i/>
                <w:iCs/>
              </w:rPr>
              <w:t>Tetrameryx shuleri</w:t>
            </w:r>
          </w:p>
        </w:tc>
        <w:tc>
          <w:tcPr>
            <w:tcW w:w="3681" w:type="dxa"/>
            <w:tcBorders/>
            <w:shd w:fill="FFFFFF" w:val="clear"/>
          </w:tcPr>
          <w:p>
            <w:pPr>
              <w:pStyle w:val="Compact"/>
              <w:spacing w:before="36" w:after="36"/>
              <w:rPr>
                <w:i/>
                <w:i/>
                <w:iCs/>
              </w:rPr>
            </w:pPr>
            <w:r>
              <w:rPr>
                <w:i/>
                <w:iCs/>
              </w:rPr>
              <w:t>Antilocapra americana</w:t>
            </w:r>
          </w:p>
        </w:tc>
        <w:tc>
          <w:tcPr>
            <w:tcW w:w="3231" w:type="dxa"/>
            <w:tcBorders/>
            <w:shd w:fill="FFFFFF" w:val="clear"/>
          </w:tcPr>
          <w:p>
            <w:pPr>
              <w:pStyle w:val="Compact"/>
              <w:spacing w:before="36" w:after="36"/>
              <w:rPr/>
            </w:pPr>
            <w:r>
              <w:rPr/>
              <w:t>Nearctic</w:t>
            </w:r>
          </w:p>
        </w:tc>
      </w:tr>
      <w:tr>
        <w:trPr/>
        <w:tc>
          <w:tcPr>
            <w:tcW w:w="4142" w:type="dxa"/>
            <w:tcBorders>
              <w:bottom w:val="single" w:sz="2" w:space="0" w:color="000000"/>
              <w:insideH w:val="single" w:sz="2" w:space="0" w:color="000000"/>
            </w:tcBorders>
            <w:shd w:fill="FFFFFF" w:val="clear"/>
          </w:tcPr>
          <w:p>
            <w:pPr>
              <w:pStyle w:val="Compact"/>
              <w:spacing w:before="36" w:after="36"/>
              <w:rPr>
                <w:i/>
                <w:i/>
                <w:iCs/>
              </w:rPr>
            </w:pPr>
            <w:r>
              <w:rPr>
                <w:i/>
                <w:iCs/>
              </w:rPr>
              <w:t>Tetrameryx shuleri</w:t>
            </w:r>
          </w:p>
        </w:tc>
        <w:tc>
          <w:tcPr>
            <w:tcW w:w="3681" w:type="dxa"/>
            <w:tcBorders>
              <w:bottom w:val="single" w:sz="2" w:space="0" w:color="000000"/>
              <w:insideH w:val="single" w:sz="2" w:space="0" w:color="000000"/>
            </w:tcBorders>
            <w:shd w:fill="FFFFFF" w:val="clear"/>
          </w:tcPr>
          <w:p>
            <w:pPr>
              <w:pStyle w:val="Compact"/>
              <w:spacing w:before="36" w:after="36"/>
              <w:rPr>
                <w:i/>
                <w:i/>
                <w:iCs/>
              </w:rPr>
            </w:pPr>
            <w:r>
              <w:rPr>
                <w:i/>
                <w:iCs/>
              </w:rPr>
              <w:t>Antilocapra americana</w:t>
            </w:r>
          </w:p>
        </w:tc>
        <w:tc>
          <w:tcPr>
            <w:tcW w:w="3231" w:type="dxa"/>
            <w:tcBorders>
              <w:bottom w:val="single" w:sz="2" w:space="0" w:color="000000"/>
              <w:insideH w:val="single" w:sz="2" w:space="0" w:color="000000"/>
            </w:tcBorders>
            <w:shd w:fill="FFFFFF" w:val="clear"/>
          </w:tcPr>
          <w:p>
            <w:pPr>
              <w:pStyle w:val="Compact"/>
              <w:spacing w:before="36" w:after="36"/>
              <w:rPr/>
            </w:pPr>
            <w:r>
              <w:rPr/>
              <w:t>Neotropic</w:t>
            </w:r>
          </w:p>
        </w:tc>
      </w:tr>
    </w:tbl>
    <w:p>
      <w:pPr>
        <w:pStyle w:val="TextBody"/>
        <w:rPr/>
      </w:pPr>
      <w:r>
        <w:rPr/>
      </w:r>
    </w:p>
    <w:p>
      <w:pPr>
        <w:pStyle w:val="Heading1"/>
        <w:rPr/>
      </w:pPr>
      <w:r>
        <w:rPr/>
      </w:r>
      <w:r>
        <w:br w:type="page"/>
      </w:r>
    </w:p>
    <w:p>
      <w:pPr>
        <w:pStyle w:val="Normal"/>
        <w:rPr/>
      </w:pPr>
      <w:r>
        <w:rPr/>
        <w:t xml:space="preserve">Supplementary Table </w:t>
      </w:r>
      <w:r>
        <w:rPr/>
        <w:t>3: Average proportion of the number of species per trophic level for current and rewilding scenario respect to the present-natural.</w:t>
      </w:r>
    </w:p>
    <w:tbl>
      <w:tblPr>
        <w:tblW w:w="8913" w:type="dxa"/>
        <w:jc w:val="left"/>
        <w:tblInd w:w="-195" w:type="dxa"/>
        <w:tblBorders>
          <w:bottom w:val="single" w:sz="2" w:space="0" w:color="000000"/>
          <w:insideH w:val="single" w:sz="2" w:space="0" w:color="000000"/>
        </w:tblBorders>
        <w:tblCellMar>
          <w:top w:w="55" w:type="dxa"/>
          <w:left w:w="55" w:type="dxa"/>
          <w:bottom w:w="55" w:type="dxa"/>
          <w:right w:w="55" w:type="dxa"/>
        </w:tblCellMar>
      </w:tblPr>
      <w:tblGrid>
        <w:gridCol w:w="2975"/>
        <w:gridCol w:w="2963"/>
        <w:gridCol w:w="2975"/>
      </w:tblGrid>
      <w:tr>
        <w:trPr/>
        <w:tc>
          <w:tcPr>
            <w:tcW w:w="2975" w:type="dxa"/>
            <w:tcBorders>
              <w:bottom w:val="single" w:sz="2" w:space="0" w:color="000000"/>
              <w:insideH w:val="single" w:sz="2" w:space="0" w:color="000000"/>
            </w:tcBorders>
            <w:shd w:fill="FFFFFF" w:val="clear"/>
          </w:tcPr>
          <w:p>
            <w:pPr>
              <w:pStyle w:val="TableContents"/>
              <w:spacing w:lineRule="auto" w:line="360" w:before="0" w:after="0"/>
              <w:rPr>
                <w:rFonts w:ascii="Liberation Serif" w:hAnsi="Liberation Serif"/>
                <w:b/>
                <w:b/>
                <w:bCs/>
                <w:sz w:val="20"/>
                <w:szCs w:val="20"/>
              </w:rPr>
            </w:pPr>
            <w:r>
              <w:rPr>
                <w:rFonts w:ascii="Liberation Serif" w:hAnsi="Liberation Serif"/>
                <w:b/>
                <w:bCs/>
                <w:sz w:val="20"/>
                <w:szCs w:val="20"/>
              </w:rPr>
              <w:t>Trophic level</w:t>
            </w:r>
          </w:p>
        </w:tc>
        <w:tc>
          <w:tcPr>
            <w:tcW w:w="2963" w:type="dxa"/>
            <w:tcBorders>
              <w:bottom w:val="single" w:sz="4" w:space="0" w:color="00000A"/>
              <w:insideH w:val="single" w:sz="4" w:space="0" w:color="00000A"/>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Current / p</w:t>
            </w:r>
            <w:r>
              <w:rPr>
                <w:rFonts w:ascii="Liberation Serif" w:hAnsi="Liberation Serif"/>
                <w:b/>
                <w:bCs/>
                <w:sz w:val="20"/>
                <w:szCs w:val="20"/>
              </w:rPr>
              <w:t>resent-natural</w:t>
            </w:r>
          </w:p>
        </w:tc>
        <w:tc>
          <w:tcPr>
            <w:tcW w:w="2975" w:type="dxa"/>
            <w:tcBorders>
              <w:bottom w:val="single" w:sz="4" w:space="0" w:color="00000A"/>
              <w:insideH w:val="single" w:sz="4" w:space="0" w:color="00000A"/>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 xml:space="preserve">Rewilding / </w:t>
            </w:r>
            <w:r>
              <w:rPr>
                <w:rFonts w:ascii="Liberation Serif" w:hAnsi="Liberation Serif"/>
                <w:b/>
                <w:bCs/>
                <w:sz w:val="20"/>
                <w:szCs w:val="20"/>
              </w:rPr>
              <w:t>present-natural</w:t>
            </w:r>
          </w:p>
        </w:tc>
      </w:tr>
      <w:tr>
        <w:trPr/>
        <w:tc>
          <w:tcPr>
            <w:tcW w:w="2975" w:type="dxa"/>
            <w:tcBorders/>
            <w:shd w:fill="FFFFFF" w:val="clear"/>
          </w:tcPr>
          <w:p>
            <w:pPr>
              <w:pStyle w:val="TableContents"/>
              <w:spacing w:lineRule="auto" w:line="360" w:before="0" w:after="0"/>
              <w:rPr>
                <w:rFonts w:ascii="Liberation Serif" w:hAnsi="Liberation Serif"/>
                <w:b/>
                <w:b/>
                <w:bCs/>
                <w:sz w:val="20"/>
                <w:szCs w:val="20"/>
              </w:rPr>
            </w:pPr>
            <w:r>
              <w:rPr>
                <w:rFonts w:ascii="Liberation Serif" w:hAnsi="Liberation Serif"/>
                <w:b/>
                <w:bCs/>
                <w:sz w:val="20"/>
                <w:szCs w:val="20"/>
              </w:rPr>
            </w:r>
          </w:p>
        </w:tc>
        <w:tc>
          <w:tcPr>
            <w:tcW w:w="5938" w:type="dxa"/>
            <w:gridSpan w:val="2"/>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Portected areas</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Megacarnivores (≥ 100 kg)</w:t>
            </w:r>
          </w:p>
        </w:tc>
        <w:tc>
          <w:tcPr>
            <w:tcW w:w="2963" w:type="dxa"/>
            <w:tcBorders/>
            <w:shd w:fill="FFFFFF" w:val="clear"/>
          </w:tcPr>
          <w:p>
            <w:pPr>
              <w:pStyle w:val="Normal"/>
              <w:bidi w:val="0"/>
              <w:spacing w:lineRule="auto" w:line="360" w:before="0" w:after="0"/>
              <w:jc w:val="center"/>
              <w:rPr>
                <w:rFonts w:ascii="Liberation Serif" w:hAnsi="Liberation Serif"/>
                <w:sz w:val="20"/>
                <w:szCs w:val="20"/>
              </w:rPr>
            </w:pPr>
            <w:r>
              <w:rPr>
                <w:rFonts w:ascii="Liberation Serif" w:hAnsi="Liberation Serif"/>
                <w:sz w:val="20"/>
                <w:szCs w:val="20"/>
              </w:rPr>
              <w:t>0.29</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0.53</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Megaherbivores (</w:t>
            </w:r>
            <w:r>
              <w:rPr>
                <w:rFonts w:ascii="Liberation Serif" w:hAnsi="Liberation Serif"/>
                <w:bCs/>
                <w:sz w:val="20"/>
                <w:szCs w:val="20"/>
              </w:rPr>
              <w:t xml:space="preserve">≥ </w:t>
            </w:r>
            <w:r>
              <w:rPr>
                <w:rFonts w:ascii="Liberation Serif" w:hAnsi="Liberation Serif"/>
                <w:sz w:val="20"/>
                <w:szCs w:val="20"/>
              </w:rPr>
              <w:t>1,000 kg)</w:t>
            </w:r>
          </w:p>
        </w:tc>
        <w:tc>
          <w:tcPr>
            <w:tcW w:w="2963"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0.17</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0.31</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Large carnivores (21.5</w:t>
            </w:r>
            <w:r>
              <w:rPr>
                <w:rFonts w:ascii="Liberation Serif" w:hAnsi="Liberation Serif"/>
              </w:rPr>
              <w:t>–</w:t>
            </w:r>
            <w:r>
              <w:rPr>
                <w:rFonts w:ascii="Liberation Serif" w:hAnsi="Liberation Serif"/>
                <w:sz w:val="20"/>
                <w:szCs w:val="20"/>
              </w:rPr>
              <w:t>99 kg)</w:t>
            </w:r>
          </w:p>
        </w:tc>
        <w:tc>
          <w:tcPr>
            <w:tcW w:w="2963"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0.71</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0.80</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Large herbivores (45</w:t>
            </w:r>
            <w:r>
              <w:rPr>
                <w:rFonts w:ascii="Liberation Serif" w:hAnsi="Liberation Serif"/>
              </w:rPr>
              <w:t>–</w:t>
            </w:r>
            <w:r>
              <w:rPr>
                <w:rFonts w:ascii="Liberation Serif" w:hAnsi="Liberation Serif"/>
                <w:sz w:val="20"/>
                <w:szCs w:val="20"/>
              </w:rPr>
              <w:t>999 kg)</w:t>
            </w:r>
          </w:p>
        </w:tc>
        <w:tc>
          <w:tcPr>
            <w:tcW w:w="2963"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0.44</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0.61</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 (&lt; 21.5 kg)</w:t>
            </w:r>
          </w:p>
        </w:tc>
        <w:tc>
          <w:tcPr>
            <w:tcW w:w="2963"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0.94</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0.98</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 (&lt; 45 kg)</w:t>
            </w:r>
          </w:p>
        </w:tc>
        <w:tc>
          <w:tcPr>
            <w:tcW w:w="2963"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0.97</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0.98</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r>
          </w:p>
        </w:tc>
        <w:tc>
          <w:tcPr>
            <w:tcW w:w="5938" w:type="dxa"/>
            <w:gridSpan w:val="2"/>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Random areas</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Megacarnivores (≥ 100 kg)</w:t>
            </w:r>
          </w:p>
        </w:tc>
        <w:tc>
          <w:tcPr>
            <w:tcW w:w="2963"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0.15</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0.51</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Megaherbivores (</w:t>
            </w:r>
            <w:r>
              <w:rPr>
                <w:rFonts w:ascii="Liberation Serif" w:hAnsi="Liberation Serif"/>
                <w:bCs/>
                <w:sz w:val="20"/>
                <w:szCs w:val="20"/>
              </w:rPr>
              <w:t xml:space="preserve">≥ </w:t>
            </w:r>
            <w:r>
              <w:rPr>
                <w:rFonts w:ascii="Liberation Serif" w:hAnsi="Liberation Serif"/>
                <w:sz w:val="20"/>
                <w:szCs w:val="20"/>
              </w:rPr>
              <w:t>1,000 kg)</w:t>
            </w:r>
          </w:p>
        </w:tc>
        <w:tc>
          <w:tcPr>
            <w:tcW w:w="2963"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0.08</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0.31</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Large carnivores (21.5</w:t>
            </w:r>
            <w:r>
              <w:rPr>
                <w:rFonts w:ascii="Liberation Serif" w:hAnsi="Liberation Serif"/>
              </w:rPr>
              <w:t>–</w:t>
            </w:r>
            <w:r>
              <w:rPr>
                <w:rFonts w:ascii="Liberation Serif" w:hAnsi="Liberation Serif"/>
                <w:sz w:val="20"/>
                <w:szCs w:val="20"/>
              </w:rPr>
              <w:t>99 kg)</w:t>
            </w:r>
          </w:p>
        </w:tc>
        <w:tc>
          <w:tcPr>
            <w:tcW w:w="2963"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0.51</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0.92</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Large herbivores (45</w:t>
            </w:r>
            <w:r>
              <w:rPr>
                <w:rFonts w:ascii="Liberation Serif" w:hAnsi="Liberation Serif"/>
              </w:rPr>
              <w:t>–</w:t>
            </w:r>
            <w:r>
              <w:rPr>
                <w:rFonts w:ascii="Liberation Serif" w:hAnsi="Liberation Serif"/>
                <w:sz w:val="20"/>
                <w:szCs w:val="20"/>
              </w:rPr>
              <w:t>999 kg)</w:t>
            </w:r>
          </w:p>
        </w:tc>
        <w:tc>
          <w:tcPr>
            <w:tcW w:w="2963"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0.33</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0.60</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 (&lt; 21.5 kg)</w:t>
            </w:r>
          </w:p>
        </w:tc>
        <w:tc>
          <w:tcPr>
            <w:tcW w:w="2963"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0.92</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0.98</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 (&lt; 45 kg)</w:t>
            </w:r>
          </w:p>
        </w:tc>
        <w:tc>
          <w:tcPr>
            <w:tcW w:w="2963"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0.96</w:t>
            </w:r>
          </w:p>
        </w:tc>
        <w:tc>
          <w:tcPr>
            <w:tcW w:w="2975"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0.98</w:t>
            </w:r>
          </w:p>
        </w:tc>
      </w:tr>
    </w:tbl>
    <w:p>
      <w:pPr>
        <w:pStyle w:val="Normal"/>
        <w:bidi w:val="0"/>
        <w:rPr/>
      </w:pPr>
      <w:r>
        <w:rPr/>
      </w:r>
      <w:r>
        <w:br w:type="page"/>
      </w:r>
    </w:p>
    <w:p>
      <w:pPr>
        <w:pStyle w:val="Normal"/>
        <w:bidi w:val="0"/>
        <w:rPr/>
      </w:pPr>
      <w:r>
        <w:rPr/>
        <w:t>Supplementary Table 4: Average proportion of the number of predator-prey interactions between trophic levels for current and rewilding scenarios relative to the present-natural.</w:t>
      </w:r>
    </w:p>
    <w:p>
      <w:pPr>
        <w:pStyle w:val="Normal"/>
        <w:bidi w:val="0"/>
        <w:rPr/>
      </w:pPr>
      <w:r>
        <w:rPr/>
      </w:r>
    </w:p>
    <w:tbl>
      <w:tblPr>
        <w:tblW w:w="9276" w:type="dxa"/>
        <w:jc w:val="left"/>
        <w:tblInd w:w="-20" w:type="dxa"/>
        <w:tblBorders>
          <w:bottom w:val="single" w:sz="2" w:space="0" w:color="000000"/>
          <w:insideH w:val="single" w:sz="2" w:space="0" w:color="000000"/>
        </w:tblBorders>
        <w:tblCellMar>
          <w:top w:w="55" w:type="dxa"/>
          <w:left w:w="55" w:type="dxa"/>
          <w:bottom w:w="55" w:type="dxa"/>
          <w:right w:w="55" w:type="dxa"/>
        </w:tblCellMar>
      </w:tblPr>
      <w:tblGrid>
        <w:gridCol w:w="1625"/>
        <w:gridCol w:w="1625"/>
        <w:gridCol w:w="3150"/>
        <w:gridCol w:w="2876"/>
      </w:tblGrid>
      <w:tr>
        <w:trPr/>
        <w:tc>
          <w:tcPr>
            <w:tcW w:w="1625" w:type="dxa"/>
            <w:tcBorders>
              <w:bottom w:val="single" w:sz="2" w:space="0" w:color="000000"/>
              <w:insideH w:val="single" w:sz="2" w:space="0" w:color="000000"/>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Predator</w:t>
            </w:r>
          </w:p>
        </w:tc>
        <w:tc>
          <w:tcPr>
            <w:tcW w:w="1625" w:type="dxa"/>
            <w:tcBorders>
              <w:bottom w:val="single" w:sz="2" w:space="0" w:color="000000"/>
              <w:insideH w:val="single" w:sz="2" w:space="0" w:color="000000"/>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Prey</w:t>
            </w:r>
          </w:p>
        </w:tc>
        <w:tc>
          <w:tcPr>
            <w:tcW w:w="3150" w:type="dxa"/>
            <w:tcBorders>
              <w:bottom w:val="single" w:sz="2" w:space="0" w:color="000000"/>
              <w:insideH w:val="single" w:sz="2" w:space="0" w:color="000000"/>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Current / p</w:t>
            </w:r>
            <w:r>
              <w:rPr>
                <w:rFonts w:ascii="Liberation Serif" w:hAnsi="Liberation Serif"/>
                <w:b/>
                <w:bCs/>
                <w:sz w:val="20"/>
                <w:szCs w:val="20"/>
              </w:rPr>
              <w:t>resent-natural</w:t>
            </w:r>
          </w:p>
        </w:tc>
        <w:tc>
          <w:tcPr>
            <w:tcW w:w="2876" w:type="dxa"/>
            <w:tcBorders>
              <w:bottom w:val="single" w:sz="2" w:space="0" w:color="000000"/>
              <w:insideH w:val="single" w:sz="2" w:space="0" w:color="000000"/>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 xml:space="preserve">Rewilding / </w:t>
            </w:r>
            <w:r>
              <w:rPr>
                <w:rFonts w:ascii="Liberation Serif" w:hAnsi="Liberation Serif"/>
                <w:b/>
                <w:bCs/>
                <w:sz w:val="20"/>
                <w:szCs w:val="20"/>
              </w:rPr>
              <w:t>present-natural</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r>
          </w:p>
        </w:tc>
        <w:tc>
          <w:tcPr>
            <w:tcW w:w="1625" w:type="dxa"/>
            <w:tcBorders/>
            <w:shd w:fill="FFFFFF" w:val="clear"/>
          </w:tcPr>
          <w:p>
            <w:pPr>
              <w:pStyle w:val="Normal"/>
              <w:spacing w:lineRule="auto" w:line="360" w:before="0" w:after="0"/>
              <w:rPr>
                <w:rFonts w:ascii="Liberation Serif" w:hAnsi="Liberation Serif"/>
              </w:rPr>
            </w:pPr>
            <w:r>
              <w:rPr>
                <w:rFonts w:ascii="Liberation Serif" w:hAnsi="Liberation Serif"/>
              </w:rPr>
            </w:r>
          </w:p>
        </w:tc>
        <w:tc>
          <w:tcPr>
            <w:tcW w:w="6026" w:type="dxa"/>
            <w:gridSpan w:val="2"/>
            <w:tcBorders/>
            <w:shd w:fill="FFFFFF" w:val="clear"/>
          </w:tcPr>
          <w:p>
            <w:pPr>
              <w:pStyle w:val="TableContents"/>
              <w:spacing w:lineRule="auto" w:line="360" w:before="0" w:after="0"/>
              <w:jc w:val="center"/>
              <w:rPr>
                <w:rFonts w:ascii="Liberation Serif" w:hAnsi="Liberation Serif"/>
                <w:b/>
                <w:b/>
                <w:bCs/>
                <w:i w:val="false"/>
                <w:i w:val="false"/>
                <w:iCs w:val="false"/>
                <w:sz w:val="20"/>
                <w:szCs w:val="20"/>
              </w:rPr>
            </w:pPr>
            <w:r>
              <w:rPr>
                <w:rFonts w:ascii="Liberation Serif" w:hAnsi="Liberation Serif"/>
                <w:b/>
                <w:bCs/>
                <w:i w:val="false"/>
                <w:iCs w:val="false"/>
                <w:sz w:val="20"/>
                <w:szCs w:val="20"/>
              </w:rPr>
              <w:t>Protected areas</w:t>
            </w:r>
          </w:p>
        </w:tc>
      </w:tr>
      <w:tr>
        <w:trPr>
          <w:trHeight w:val="468" w:hRule="atLeast"/>
        </w:trPr>
        <w:tc>
          <w:tcPr>
            <w:tcW w:w="1625" w:type="dxa"/>
            <w:vMerge w:val="restart"/>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 xml:space="preserve">Megacarnivores </w:t>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carnivores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0.31</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0.61</w:t>
            </w:r>
          </w:p>
        </w:tc>
      </w:tr>
      <w:tr>
        <w:trPr>
          <w:trHeight w:val="468" w:hRule="atLeast"/>
        </w:trPr>
        <w:tc>
          <w:tcPr>
            <w:tcW w:w="1625" w:type="dxa"/>
            <w:vMerge w:val="continue"/>
            <w:tcBorders/>
            <w:shd w:fill="FFFFFF" w:val="clear"/>
          </w:tcPr>
          <w:p>
            <w:pPr>
              <w:pStyle w:val="Normal"/>
              <w:widowControl/>
              <w:bidi w:val="0"/>
              <w:spacing w:before="0" w:after="200"/>
              <w:jc w:val="left"/>
              <w:rPr/>
            </w:pPr>
            <w:r>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herbivores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0.17</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0.33</w:t>
            </w:r>
          </w:p>
        </w:tc>
      </w:tr>
      <w:tr>
        <w:trPr>
          <w:trHeight w:val="468" w:hRule="atLeast"/>
        </w:trPr>
        <w:tc>
          <w:tcPr>
            <w:tcW w:w="1625" w:type="dxa"/>
            <w:vMerge w:val="continue"/>
            <w:tcBorders/>
            <w:shd w:fill="FFFFFF" w:val="clear"/>
          </w:tcPr>
          <w:p>
            <w:pPr>
              <w:pStyle w:val="Normal"/>
              <w:widowControl/>
              <w:bidi w:val="0"/>
              <w:spacing w:before="0" w:after="200"/>
              <w:jc w:val="left"/>
              <w:rPr/>
            </w:pPr>
            <w:r>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0.29</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0.60</w:t>
            </w:r>
          </w:p>
        </w:tc>
      </w:tr>
      <w:tr>
        <w:trPr>
          <w:trHeight w:val="468" w:hRule="atLeast"/>
        </w:trPr>
        <w:tc>
          <w:tcPr>
            <w:tcW w:w="1625" w:type="dxa"/>
            <w:vMerge w:val="continue"/>
            <w:tcBorders/>
            <w:shd w:fill="FFFFFF" w:val="clear"/>
          </w:tcPr>
          <w:p>
            <w:pPr>
              <w:pStyle w:val="Normal"/>
              <w:widowControl/>
              <w:bidi w:val="0"/>
              <w:spacing w:before="0" w:after="200"/>
              <w:jc w:val="left"/>
              <w:rPr/>
            </w:pPr>
            <w:r>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 xml:space="preserve">Small herbivores </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0.28</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0.55</w:t>
            </w:r>
          </w:p>
        </w:tc>
      </w:tr>
      <w:tr>
        <w:trPr>
          <w:trHeight w:val="468" w:hRule="atLeast"/>
        </w:trPr>
        <w:tc>
          <w:tcPr>
            <w:tcW w:w="1625" w:type="dxa"/>
            <w:vMerge w:val="restart"/>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carnivores</w:t>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herbivores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0.42</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0.50</w:t>
            </w:r>
          </w:p>
        </w:tc>
      </w:tr>
      <w:tr>
        <w:trPr>
          <w:trHeight w:val="468" w:hRule="atLeast"/>
        </w:trPr>
        <w:tc>
          <w:tcPr>
            <w:tcW w:w="1625" w:type="dxa"/>
            <w:vMerge w:val="continue"/>
            <w:tcBorders/>
            <w:shd w:fill="FFFFFF" w:val="clear"/>
          </w:tcPr>
          <w:p>
            <w:pPr>
              <w:pStyle w:val="Normal"/>
              <w:widowControl/>
              <w:bidi w:val="0"/>
              <w:spacing w:before="0" w:after="200"/>
              <w:jc w:val="left"/>
              <w:rPr/>
            </w:pPr>
            <w:r>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0.69</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0.88</w:t>
            </w:r>
          </w:p>
        </w:tc>
      </w:tr>
      <w:tr>
        <w:trPr>
          <w:trHeight w:val="468" w:hRule="atLeast"/>
        </w:trPr>
        <w:tc>
          <w:tcPr>
            <w:tcW w:w="1625" w:type="dxa"/>
            <w:vMerge w:val="continue"/>
            <w:tcBorders/>
            <w:shd w:fill="FFFFFF" w:val="clear"/>
          </w:tcPr>
          <w:p>
            <w:pPr>
              <w:pStyle w:val="Normal"/>
              <w:widowControl/>
              <w:bidi w:val="0"/>
              <w:spacing w:before="0" w:after="200"/>
              <w:jc w:val="left"/>
              <w:rPr/>
            </w:pPr>
            <w:r>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0.78</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0.89</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0.95</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0.99</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r>
          </w:p>
        </w:tc>
        <w:tc>
          <w:tcPr>
            <w:tcW w:w="6026" w:type="dxa"/>
            <w:gridSpan w:val="2"/>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Random areas</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 xml:space="preserve">Megacarnivores </w:t>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carnivores</w:t>
            </w:r>
          </w:p>
        </w:tc>
        <w:tc>
          <w:tcPr>
            <w:tcW w:w="3150"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0.12</w:t>
            </w:r>
          </w:p>
        </w:tc>
        <w:tc>
          <w:tcPr>
            <w:tcW w:w="2876"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0.62</w:t>
            </w:r>
          </w:p>
        </w:tc>
      </w:tr>
      <w:tr>
        <w:trPr>
          <w:trHeight w:val="468" w:hRule="atLeast"/>
        </w:trPr>
        <w:tc>
          <w:tcPr>
            <w:tcW w:w="1625" w:type="dxa"/>
            <w:tcBorders/>
            <w:shd w:fill="FFFFFF" w:val="clear"/>
          </w:tcPr>
          <w:p>
            <w:pPr>
              <w:pStyle w:val="Normal"/>
              <w:spacing w:before="0" w:after="0"/>
              <w:rPr/>
            </w:pPr>
            <w:r>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herbivores</w:t>
            </w:r>
          </w:p>
        </w:tc>
        <w:tc>
          <w:tcPr>
            <w:tcW w:w="3150"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0.08</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0.38</w:t>
            </w:r>
          </w:p>
        </w:tc>
      </w:tr>
      <w:tr>
        <w:trPr>
          <w:trHeight w:val="468" w:hRule="atLeast"/>
        </w:trPr>
        <w:tc>
          <w:tcPr>
            <w:tcW w:w="1625" w:type="dxa"/>
            <w:tcBorders/>
            <w:shd w:fill="FFFFFF" w:val="clear"/>
          </w:tcPr>
          <w:p>
            <w:pPr>
              <w:pStyle w:val="Normal"/>
              <w:spacing w:before="0" w:after="0"/>
              <w:rPr/>
            </w:pPr>
            <w:r>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3150"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0.17</w:t>
            </w:r>
          </w:p>
        </w:tc>
        <w:tc>
          <w:tcPr>
            <w:tcW w:w="2876"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0.60</w:t>
            </w:r>
          </w:p>
        </w:tc>
      </w:tr>
      <w:tr>
        <w:trPr>
          <w:trHeight w:val="468" w:hRule="atLeast"/>
        </w:trPr>
        <w:tc>
          <w:tcPr>
            <w:tcW w:w="1625" w:type="dxa"/>
            <w:tcBorders/>
            <w:shd w:fill="FFFFFF" w:val="clear"/>
          </w:tcPr>
          <w:p>
            <w:pPr>
              <w:pStyle w:val="Normal"/>
              <w:spacing w:before="0" w:after="0"/>
              <w:rPr/>
            </w:pPr>
            <w:r>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 xml:space="preserve">Small herbivores </w:t>
            </w:r>
          </w:p>
        </w:tc>
        <w:tc>
          <w:tcPr>
            <w:tcW w:w="3150"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0.16</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0.58</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carnivores</w:t>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herbivores</w:t>
            </w:r>
          </w:p>
        </w:tc>
        <w:tc>
          <w:tcPr>
            <w:tcW w:w="3150"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0.29</w:t>
            </w:r>
          </w:p>
        </w:tc>
        <w:tc>
          <w:tcPr>
            <w:tcW w:w="2876"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0.55</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3150"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0.46</w:t>
            </w:r>
          </w:p>
        </w:tc>
        <w:tc>
          <w:tcPr>
            <w:tcW w:w="2876"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0.92</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w:t>
            </w:r>
          </w:p>
        </w:tc>
        <w:tc>
          <w:tcPr>
            <w:tcW w:w="3150"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0.57</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0.92</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w:t>
            </w:r>
          </w:p>
        </w:tc>
        <w:tc>
          <w:tcPr>
            <w:tcW w:w="3150"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0.89</w:t>
            </w:r>
          </w:p>
        </w:tc>
        <w:tc>
          <w:tcPr>
            <w:tcW w:w="2876" w:type="dxa"/>
            <w:tcBorders/>
            <w:shd w:fill="FFFFFF" w:val="clear"/>
          </w:tcPr>
          <w:p>
            <w:pPr>
              <w:pStyle w:val="TableContents"/>
              <w:bidi w:val="0"/>
              <w:spacing w:lineRule="auto" w:line="360" w:before="0" w:after="0"/>
              <w:jc w:val="center"/>
              <w:rPr>
                <w:rFonts w:ascii="Liberation Serif" w:hAnsi="Liberation Serif"/>
                <w:sz w:val="20"/>
                <w:szCs w:val="20"/>
              </w:rPr>
            </w:pPr>
            <w:r>
              <w:rPr>
                <w:rFonts w:ascii="Liberation Serif" w:hAnsi="Liberation Serif"/>
                <w:sz w:val="20"/>
                <w:szCs w:val="20"/>
              </w:rPr>
              <w:t>0.98</w:t>
            </w:r>
          </w:p>
        </w:tc>
      </w:tr>
    </w:tbl>
    <w:p>
      <w:pPr>
        <w:pStyle w:val="Heading1"/>
        <w:rPr/>
      </w:pPr>
      <w:r>
        <w:br w:type="page"/>
      </w:r>
      <w:bookmarkStart w:id="1" w:name="references"/>
      <w:bookmarkEnd w:id="1"/>
      <w:r>
        <w:rPr/>
        <w:t>References</w:t>
      </w:r>
    </w:p>
    <w:p>
      <w:pPr>
        <w:pStyle w:val="Bibliography"/>
        <w:rPr/>
      </w:pPr>
      <w:r>
        <w:rPr/>
        <w:t xml:space="preserve">Elith, J., Phillips, S. J., Hastie, T., Dudík, M., Chee, Y. E., &amp; Yates, C. J. (2011). A statistical explanation of maxent for ecologists. </w:t>
      </w:r>
      <w:r>
        <w:rPr>
          <w:i/>
        </w:rPr>
        <w:t>Diversity and Distributions</w:t>
      </w:r>
      <w:r>
        <w:rPr/>
        <w:t xml:space="preserve">, </w:t>
      </w:r>
      <w:r>
        <w:rPr>
          <w:i/>
        </w:rPr>
        <w:t>17</w:t>
      </w:r>
      <w:r>
        <w:rPr/>
        <w:t>(1), 43–57.</w:t>
      </w:r>
    </w:p>
    <w:p>
      <w:pPr>
        <w:pStyle w:val="Bibliography"/>
        <w:rPr/>
      </w:pPr>
      <w:r>
        <w:rPr/>
        <w:t xml:space="preserve">Faurby, S., Davis, M., Pedersen, R. Ø., Schowanek, S. D., Antonelli, A., &amp; Svenning, J.-C. (2018). PHYLACINE 1.2: The phylogenetic atlas of mammal macroecology. </w:t>
      </w:r>
      <w:r>
        <w:rPr>
          <w:i/>
        </w:rPr>
        <w:t>Ecology</w:t>
      </w:r>
      <w:r>
        <w:rPr/>
        <w:t xml:space="preserve">, </w:t>
      </w:r>
      <w:r>
        <w:rPr>
          <w:i/>
        </w:rPr>
        <w:t>99</w:t>
      </w:r>
      <w:r>
        <w:rPr/>
        <w:t xml:space="preserve">(11), 2626–2626. </w:t>
      </w:r>
      <w:hyperlink r:id="rId6">
        <w:r>
          <w:rPr>
            <w:rStyle w:val="InternetLink"/>
          </w:rPr>
          <w:t>https://doi.org/10.1002/ecy.2443</w:t>
        </w:r>
      </w:hyperlink>
    </w:p>
    <w:p>
      <w:pPr>
        <w:pStyle w:val="Bibliography"/>
        <w:rPr/>
      </w:pPr>
      <w:r>
        <w:rPr/>
        <w:t xml:space="preserve">Fielding, A. H., &amp; Bell, J. F. (1997). A review of methods for the assessment of prediction errors in conservation presence/absence models. </w:t>
      </w:r>
      <w:r>
        <w:rPr>
          <w:i/>
        </w:rPr>
        <w:t>Environmental Conservation</w:t>
      </w:r>
      <w:r>
        <w:rPr/>
        <w:t xml:space="preserve">, </w:t>
      </w:r>
      <w:r>
        <w:rPr>
          <w:i/>
        </w:rPr>
        <w:t>24</w:t>
      </w:r>
      <w:r>
        <w:rPr/>
        <w:t>(1), 38–49.</w:t>
      </w:r>
    </w:p>
    <w:p>
      <w:pPr>
        <w:pStyle w:val="Bibliography"/>
        <w:rPr/>
      </w:pPr>
      <w:r>
        <w:rPr/>
        <w:t xml:space="preserve">Guevara, L., Gerstner, B. E., Kass, J. M., &amp; Anderson, R. P. (2018). Toward ecologically realistic predictions of species distributions: A cross-time example from tropical montane cloud forests. </w:t>
      </w:r>
      <w:r>
        <w:rPr>
          <w:i/>
        </w:rPr>
        <w:t>Global Change Biology</w:t>
      </w:r>
      <w:r>
        <w:rPr/>
        <w:t xml:space="preserve">, </w:t>
      </w:r>
      <w:r>
        <w:rPr>
          <w:i/>
        </w:rPr>
        <w:t>24</w:t>
      </w:r>
      <w:r>
        <w:rPr/>
        <w:t>(4), 1511–1522.</w:t>
      </w:r>
    </w:p>
    <w:p>
      <w:pPr>
        <w:pStyle w:val="Bibliography"/>
        <w:rPr/>
      </w:pPr>
      <w:r>
        <w:rPr/>
        <w:t xml:space="preserve">Hirzel, A. H., Le Lay, G., Helfer, V., Randin, C., &amp; Guisan, A. (2006). Evaluating the ability of habitat suitability models to predict species presences. </w:t>
      </w:r>
      <w:r>
        <w:rPr>
          <w:i/>
        </w:rPr>
        <w:t>Ecological Modelling</w:t>
      </w:r>
      <w:r>
        <w:rPr/>
        <w:t xml:space="preserve">, </w:t>
      </w:r>
      <w:r>
        <w:rPr>
          <w:i/>
        </w:rPr>
        <w:t>199</w:t>
      </w:r>
      <w:r>
        <w:rPr/>
        <w:t>(2), 142–152.</w:t>
      </w:r>
    </w:p>
    <w:p>
      <w:pPr>
        <w:pStyle w:val="Bibliography"/>
        <w:rPr/>
      </w:pPr>
      <w:r>
        <w:rPr/>
        <w:t xml:space="preserve">Hof, C., Voskamp, A., Biber, M. F., Böhning-Gaese, K., Engelhardt, E. K., Niamir, A., … Hickler, T. (2018). Bioenergy cropland expansion may offset positive effects of climate change mitigation for global vertebrate diversity. </w:t>
      </w:r>
      <w:r>
        <w:rPr>
          <w:i/>
        </w:rPr>
        <w:t>Proceedings of the National Academy of Sciences</w:t>
      </w:r>
      <w:r>
        <w:rPr/>
        <w:t xml:space="preserve">, </w:t>
      </w:r>
      <w:r>
        <w:rPr>
          <w:i/>
        </w:rPr>
        <w:t>115</w:t>
      </w:r>
      <w:r>
        <w:rPr/>
        <w:t>(52), 13294–13299.</w:t>
      </w:r>
    </w:p>
    <w:p>
      <w:pPr>
        <w:pStyle w:val="Bibliography"/>
        <w:rPr/>
      </w:pPr>
      <w:r>
        <w:rPr/>
        <w:t>IUCN 2019. The IUCN Red List of Threatened Species. Version 2019-3. http://www.iucnredlist.org/. Downloaded on 10 December 2019.</w:t>
      </w:r>
    </w:p>
    <w:p>
      <w:pPr>
        <w:pStyle w:val="Bibliography"/>
        <w:rPr/>
      </w:pPr>
      <w:r>
        <w:rPr/>
        <w:t xml:space="preserve">Liu, C., Newell, G., &amp; White, M. (2016). On the selection of thresholds for predicting species occurrence with presence-only data. </w:t>
      </w:r>
      <w:r>
        <w:rPr>
          <w:i/>
        </w:rPr>
        <w:t>Ecology and Evolution</w:t>
      </w:r>
      <w:r>
        <w:rPr/>
        <w:t xml:space="preserve">, </w:t>
      </w:r>
      <w:r>
        <w:rPr>
          <w:i/>
        </w:rPr>
        <w:t>6</w:t>
      </w:r>
      <w:r>
        <w:rPr/>
        <w:t>(1), 337–348.</w:t>
      </w:r>
    </w:p>
    <w:p>
      <w:pPr>
        <w:pStyle w:val="Bibliography"/>
        <w:rPr/>
      </w:pPr>
      <w:r>
        <w:rPr/>
        <w:t>Lundgren, E. J., Ramp, D., Ripple, W. J., &amp; Wallach, A. D. (2018). Introduced megafauna are rewilding the Anthropocene. Ecography, 41(6), 857–866.</w:t>
      </w:r>
    </w:p>
    <w:p>
      <w:pPr>
        <w:pStyle w:val="Bibliography"/>
        <w:rPr/>
      </w:pPr>
      <w:r>
        <w:rPr/>
        <w:t xml:space="preserve">Merow, C., Smith, M. J., &amp; Silander Jr, J. A. (2013). A practical guide to maxent for modeling species’ distributions: What it does, and why inputs and settings matter. </w:t>
      </w:r>
      <w:r>
        <w:rPr>
          <w:i/>
        </w:rPr>
        <w:t>Ecography</w:t>
      </w:r>
      <w:r>
        <w:rPr/>
        <w:t xml:space="preserve">, </w:t>
      </w:r>
      <w:r>
        <w:rPr>
          <w:i/>
        </w:rPr>
        <w:t>36</w:t>
      </w:r>
      <w:r>
        <w:rPr/>
        <w:t>(10), 1058–1069.</w:t>
      </w:r>
    </w:p>
    <w:p>
      <w:pPr>
        <w:pStyle w:val="Bibliography"/>
        <w:rPr/>
      </w:pPr>
      <w:r>
        <w:rPr/>
        <w:t xml:space="preserve">Merow, C., Smith, M. J., Edwards Jr, T. C., Guisan, A., McMahon, S. M., Normand, S., … Elith, J. (2014). What do we gain from simplicity versus complexity in species distribution models? </w:t>
      </w:r>
      <w:r>
        <w:rPr>
          <w:i/>
        </w:rPr>
        <w:t>Ecography</w:t>
      </w:r>
      <w:r>
        <w:rPr/>
        <w:t xml:space="preserve">, </w:t>
      </w:r>
      <w:r>
        <w:rPr>
          <w:i/>
        </w:rPr>
        <w:t>37</w:t>
      </w:r>
      <w:r>
        <w:rPr/>
        <w:t>(12), 1267–1281.</w:t>
      </w:r>
    </w:p>
    <w:p>
      <w:pPr>
        <w:pStyle w:val="Bibliography"/>
        <w:rPr/>
      </w:pPr>
      <w:r>
        <w:rPr/>
        <w:t xml:space="preserve">Phillips, S. J., Anderson, R. P., Dudík, M., Schapire, R. E., &amp; Blair, M. E. (2017). Opening the black box: An open-source release of maxent. </w:t>
      </w:r>
      <w:r>
        <w:rPr>
          <w:i/>
        </w:rPr>
        <w:t>Ecography</w:t>
      </w:r>
      <w:r>
        <w:rPr/>
        <w:t xml:space="preserve">, </w:t>
      </w:r>
      <w:r>
        <w:rPr>
          <w:i/>
        </w:rPr>
        <w:t>40</w:t>
      </w:r>
      <w:r>
        <w:rPr/>
        <w:t>(7), 887–893.</w:t>
      </w:r>
    </w:p>
    <w:p>
      <w:pPr>
        <w:pStyle w:val="Bibliography"/>
        <w:rPr/>
      </w:pPr>
      <w:r>
        <w:rPr/>
        <w:t xml:space="preserve">Poo-Muñoz, D. A., Escobar, L. E., Peterson, A. T., Astorga, F., Organ, J. F., &amp; Medina-Vogel, G. (2014). Galictis cuja (mammalia): An update of current knowledge and geographic distribution. </w:t>
      </w:r>
      <w:r>
        <w:rPr>
          <w:i/>
        </w:rPr>
        <w:t>Iheringia. Série Zoologia</w:t>
      </w:r>
      <w:r>
        <w:rPr/>
        <w:t xml:space="preserve">, </w:t>
      </w:r>
      <w:r>
        <w:rPr>
          <w:i/>
        </w:rPr>
        <w:t>104</w:t>
      </w:r>
      <w:r>
        <w:rPr/>
        <w:t>(3), 341–346.</w:t>
      </w:r>
    </w:p>
    <w:p>
      <w:pPr>
        <w:pStyle w:val="Bibliography"/>
        <w:spacing w:before="0" w:after="200"/>
        <w:rPr/>
      </w:pPr>
      <w:r>
        <w:rPr/>
        <w:t xml:space="preserve">Swets, J. A. (1988). Measuring the accuracy of diagnostic systems. </w:t>
      </w:r>
      <w:r>
        <w:rPr>
          <w:i/>
        </w:rPr>
        <w:t>Science</w:t>
      </w:r>
      <w:r>
        <w:rPr/>
        <w:t xml:space="preserve">, </w:t>
      </w:r>
      <w:r>
        <w:rPr>
          <w:i/>
        </w:rPr>
        <w:t>240</w:t>
      </w:r>
      <w:r>
        <w:rPr/>
        <w:t>(4857), 1285–1293.</w:t>
      </w:r>
    </w:p>
    <w:sectPr>
      <w:footerReference w:type="default" r:id="rId7"/>
      <w:type w:val="nextPage"/>
      <w:pgSz w:w="12240" w:h="15840"/>
      <w:pgMar w:left="1800" w:right="1800" w:header="0" w:top="1440" w:footer="1440" w:bottom="200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rti Emilio" w:date="2020-01-16T13:40:00Z" w:initials="BE">
    <w:p>
      <w:r>
        <w:rPr>
          <w:rFonts w:ascii="Cambria" w:hAnsi="Cambria" w:eastAsia="DejaVu Sans" w:cs="DejaVu Sans"/>
          <w:color w:val="00000A"/>
          <w:sz w:val="20"/>
          <w:lang w:val="en-US" w:eastAsia="en-US" w:bidi="en-US"/>
        </w:rPr>
        <w:t>This will be part of the next release. Should we just remove this paragraph?</w:t>
      </w:r>
    </w:p>
  </w:comment>
  <w:comment w:id="1" w:author="Microsoft Office User" w:date="2020-01-19T17:59:00Z" w:initials="MOU">
    <w:p>
      <w:r>
        <w:rPr>
          <w:rFonts w:ascii="Liberation Serif" w:hAnsi="Liberation Serif" w:eastAsia="DejaVu Sans" w:cs="DejaVu Sans"/>
          <w:color w:val="00000A"/>
          <w:lang w:val="en-US" w:eastAsia="en-US" w:bidi="en-US"/>
        </w:rPr>
        <w:t>What about the camels and cows?</w:t>
      </w:r>
    </w:p>
  </w:comment>
  <w:comment w:id="2" w:author="Berti Emilio" w:date="2020-01-24T10:15:00Z" w:initials="BE">
    <w:p>
      <w:r>
        <w:rPr>
          <w:rFonts w:ascii="Cambria" w:hAnsi="Cambria" w:eastAsia="DejaVu Sans" w:cs="DejaVu Sans"/>
          <w:i/>
          <w:color w:val="00000A"/>
          <w:sz w:val="16"/>
          <w:lang w:val="en-US" w:eastAsia="en-US" w:bidi="en-US"/>
        </w:rPr>
        <w:t>Reply to Microsoft Office User (19/01/2020, 17:59): "..."</w:t>
      </w:r>
    </w:p>
    <w:p>
      <w:r>
        <w:rPr>
          <w:rFonts w:ascii="Liberation Serif" w:hAnsi="Liberation Serif" w:eastAsia="DejaVu Sans" w:cs="DejaVu Sans"/>
          <w:color w:val="00000A"/>
          <w:sz w:val="20"/>
          <w:lang w:val="en-US" w:eastAsia="en-US" w:bidi="en-US"/>
        </w:rPr>
        <w:t>I think we should specify that we did these modifications, or that at least we used a developing version of PHYLACINE not available yet. As the latter might arise mode questions, I would just say what we modified, as it’s only 2 body masses.</w:t>
      </w:r>
    </w:p>
    <w:p>
      <w:r>
        <w:rPr>
          <w:rFonts w:ascii="Liberation Serif" w:hAnsi="Liberation Serif" w:eastAsia="DejaVu Sans"/>
          <w:color w:val="auto"/>
          <w:lang w:val="en-US" w:eastAsia="en-US" w:bidi="en-US"/>
        </w:rPr>
      </w:r>
    </w:p>
    <w:p>
      <w:r>
        <w:rPr>
          <w:rFonts w:ascii="Liberation Serif" w:hAnsi="Liberation Serif" w:eastAsia="DejaVu Sans" w:cs="DejaVu Sans"/>
          <w:color w:val="00000A"/>
          <w:sz w:val="20"/>
          <w:lang w:val="en-US" w:eastAsia="en-US" w:bidi="en-US"/>
        </w:rPr>
        <w:t>Let’s talk about the camels and cows.</w:t>
      </w:r>
    </w:p>
  </w:comment>
  <w:comment w:id="3" w:author="Berti Emilio" w:date="2020-03-03T15:23:29Z" w:initials="BE">
    <w:p>
      <w:r>
        <w:rPr>
          <w:rFonts w:ascii="Cambria" w:hAnsi="Cambria" w:eastAsia="Cambria" w:cs="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en-US" w:bidi="ar-SA"/>
        </w:rPr>
        <w:t xml:space="preserve">Is this correct? Phillips seems to not make difference between the two: </w:t>
      </w:r>
      <w:hyperlink r:id="rId1">
        <w:r>
          <w:rPr>
            <w:rFonts w:ascii="Cambria" w:hAnsi="Cambria" w:eastAsia="Cambria" w:cs="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en-US" w:bidi="ar-SA"/>
          </w:rPr>
        </w:r>
      </w:hyperlink>
    </w:p>
    <w:p>
      <w:r>
        <w:rPr>
          <w:rFonts w:ascii="Liberation Serif" w:hAnsi="Liberation Serif" w:eastAsia="DejaVu Sans"/>
          <w:color w:val="auto"/>
          <w:lang w:val="en-US" w:eastAsia="en-US" w:bidi="en-US"/>
        </w:rPr>
      </w:r>
    </w:p>
  </w:comment>
  <w:comment w:id="4" w:author="Berti Emilio" w:date="2020-02-28T17:38:57Z" w:initials="BE">
    <w:p>
      <w:r>
        <w:rPr>
          <w:rFont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en-US" w:bidi="ar-SA"/>
        </w:rPr>
        <w:t>Add references at the end.</w:t>
      </w:r>
    </w:p>
  </w:comment>
  <w:comment w:id="8" w:author="Berti Emilio" w:date="2020-01-24T16:46:00Z" w:initials="BE">
    <w:p>
      <w:r>
        <w:rPr>
          <w:rFonts w:ascii="Cambria" w:hAnsi="Cambria" w:eastAsia="DejaVu Sans" w:cs="DejaVu Sans"/>
          <w:color w:val="00000A"/>
          <w:sz w:val="20"/>
          <w:lang w:val="en-US" w:eastAsia="en-US" w:bidi="en-US"/>
        </w:rPr>
        <w:t>I would remove it from here.</w:t>
      </w:r>
    </w:p>
  </w:comment>
  <w:comment w:id="7" w:author="Microsoft Office User" w:date="2020-01-19T22:05:00Z" w:initials="MOU">
    <w:p>
      <w:r>
        <w:rPr>
          <w:rFonts w:ascii="Liberation Serif" w:hAnsi="Liberation Serif" w:eastAsia="DejaVu Sans" w:cs="DejaVu Sans"/>
          <w:color w:val="00000A"/>
          <w:lang w:val="en-US" w:eastAsia="en-US" w:bidi="en-US"/>
        </w:rPr>
        <w:t>Probably but we can discuss</w:t>
      </w:r>
    </w:p>
  </w:comment>
  <w:comment w:id="9" w:author="Scott William Jarvie" w:date="2020-01-25T20:34:00Z" w:initials="SWJ">
    <w:p>
      <w:r>
        <w:rPr>
          <w:rFonts w:ascii="Liberation Serif" w:hAnsi="Liberation Serif" w:eastAsia="DejaVu Sans" w:cs="DejaVu Sans"/>
          <w:color w:val="00000A"/>
          <w:lang w:val="en-US" w:eastAsia="en-US" w:bidi="en-US"/>
        </w:rPr>
        <w:t>You need to provide more information as I do not follow this comment entirely</w:t>
      </w:r>
    </w:p>
  </w:comment>
  <w:comment w:id="10" w:author="Berti Emilio" w:date="2020-01-28T10:06:25Z" w:initials="BE">
    <w:p>
      <w:r>
        <w:rPr>
          <w:rFonts w:ascii="Cambria" w:hAnsi="Cambria" w:eastAsia="Cambria"/>
          <w:b w:val="false"/>
          <w:bCs w:val="false"/>
          <w:i/>
          <w:iCs w:val="false"/>
          <w:caps w:val="false"/>
          <w:smallCaps w:val="false"/>
          <w:strike w:val="false"/>
          <w:dstrike w:val="false"/>
          <w:outline w:val="false"/>
          <w:shadow w:val="false"/>
          <w:emboss w:val="false"/>
          <w:imprint w:val="false"/>
          <w:color w:val="00000A"/>
          <w:spacing w:val="0"/>
          <w:w w:val="100"/>
          <w:position w:val="0"/>
          <w:sz w:val="16"/>
          <w:szCs w:val="24"/>
          <w:u w:val="none"/>
          <w:vertAlign w:val="baseline"/>
          <w:em w:val="none"/>
          <w:lang w:val="en-US" w:eastAsia="en-US" w:bidi="ar-SA"/>
        </w:rPr>
        <w:t>Reply to Scott William Jarvie (25/01/2020, 20:34): "..."</w:t>
      </w:r>
    </w:p>
    <w:p>
      <w:r>
        <w:rPr>
          <w:rFonts w:ascii="Liberation Serif" w:hAnsi="Liberation Serif" w:eastAsia="DejaVu Sans" w:cs="DejaVu Sans"/>
          <w:color w:val="00000A"/>
          <w:sz w:val="20"/>
          <w:lang w:val="en-US" w:eastAsia="en-US" w:bidi="ar-SA"/>
        </w:rPr>
        <w:t>That’s not my comment. I just said I would like to remove the last sentence from the caption.</w:t>
      </w:r>
    </w:p>
  </w:comment>
  <w:comment w:id="6" w:author="Berti Emilio" w:date="2020-01-16T13:41:00Z" w:initials="BE">
    <w:p>
      <w:r>
        <w:rPr>
          <w:rFonts w:ascii="Cambria" w:hAnsi="Cambria" w:eastAsia="DejaVu Sans" w:cs="DejaVu Sans"/>
          <w:color w:val="00000A"/>
          <w:sz w:val="20"/>
          <w:lang w:val="en-US" w:eastAsia="en-US" w:bidi="en-US"/>
        </w:rPr>
        <w:t>Does this need more? I kinda feel it’s understandable like this.</w:t>
      </w:r>
    </w:p>
  </w:comment>
  <w:comment w:id="5" w:author="Microsoft Office User" w:date="2020-01-19T21:49:00Z" w:initials="MOU">
    <w:p>
      <w:r>
        <w:rPr>
          <w:rFonts w:ascii="Liberation Serif" w:hAnsi="Liberation Serif" w:eastAsia="DejaVu Sans" w:cs="DejaVu Sans"/>
          <w:color w:val="00000A"/>
          <w:lang w:val="en-US" w:eastAsia="en-US" w:bidi="en-US"/>
        </w:rPr>
        <w:t>I think much more information is needed. I also think it should be linked better to the Methods or have a section in the Supporting Materials that explains this better</w:t>
      </w:r>
    </w:p>
  </w:comment>
  <w:comment w:id="11" w:author="Microsoft Office User" w:date="2020-01-19T22:04:00Z" w:initials="MOU">
    <w:p>
      <w:r>
        <w:rPr>
          <w:rFonts w:ascii="Liberation Serif" w:hAnsi="Liberation Serif" w:eastAsia="DejaVu Sans" w:cs="DejaVu Sans"/>
          <w:color w:val="00000A"/>
          <w:lang w:val="en-US" w:eastAsia="en-US" w:bidi="en-US"/>
        </w:rPr>
        <w:t>I wonder if its useful to show the species that wre not also selected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note"/>
      <w:spacing w:before="0" w:after="200"/>
      <w:jc w:val="center"/>
      <w:rPr/>
    </w:pPr>
    <w:r>
      <w:rPr/>
      <w:t xml:space="preserve">Page </w:t>
    </w:r>
    <w:r>
      <w:rPr/>
      <w:fldChar w:fldCharType="begin"/>
    </w:r>
    <w:r>
      <w:instrText> PAGE </w:instrText>
    </w:r>
    <w:r>
      <w:fldChar w:fldCharType="separate"/>
    </w:r>
    <w:r>
      <w:t>1</w:t>
    </w:r>
    <w:r>
      <w:fldChar w:fldCharType="end"/>
    </w:r>
    <w:r>
      <w:rPr/>
      <w:t xml:space="preserve"> </w:t>
    </w:r>
    <w:r>
      <w:rPr/>
      <w:t xml:space="preserve">of </w:t>
    </w:r>
    <w:r>
      <w:rPr/>
      <w:fldChar w:fldCharType="begin"/>
    </w:r>
    <w:r>
      <w:instrText> NUMPAGES </w:instrText>
    </w:r>
    <w:r>
      <w:fldChar w:fldCharType="separate"/>
    </w:r>
    <w:r>
      <w:t>18</w:t>
    </w:r>
    <w:r>
      <w:fldChar w:fldCharType="end"/>
    </w:r>
  </w:p>
</w:ftr>
</file>

<file path=word/settings.xml><?xml version="1.0" encoding="utf-8"?>
<w:settings xmlns:w="http://schemas.openxmlformats.org/wordprocessingml/2006/main">
  <w:zoom w:percent="120"/>
  <w:embedSystemFonts/>
  <w:defaultTabStop w:val="122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s="DejaVu Sans"/>
      <w:color w:val="00000A"/>
      <w:sz w:val="24"/>
      <w:szCs w:val="24"/>
      <w:lang w:val="en-US" w:eastAsia="en-US" w:bidi="ar-SA"/>
    </w:rPr>
  </w:style>
  <w:style w:type="paragraph" w:styleId="Heading1">
    <w:name w:val="Heading 1"/>
    <w:basedOn w:val="Normal"/>
    <w:qFormat/>
    <w:pPr>
      <w:keepNext/>
      <w:keepLines/>
      <w:numPr>
        <w:ilvl w:val="0"/>
        <w:numId w:val="0"/>
      </w:numPr>
      <w:spacing w:before="480" w:after="0"/>
      <w:outlineLvl w:val="0"/>
    </w:pPr>
    <w:rPr>
      <w:rFonts w:ascii="Calibri" w:hAnsi="Calibri" w:eastAsia="Cambria" w:cs="DejaVu Sans"/>
      <w:b/>
      <w:bCs/>
      <w:color w:val="345A8A"/>
      <w:sz w:val="32"/>
      <w:szCs w:val="32"/>
    </w:rPr>
  </w:style>
  <w:style w:type="paragraph" w:styleId="Heading2">
    <w:name w:val="Heading 2"/>
    <w:basedOn w:val="Normal"/>
    <w:qFormat/>
    <w:pPr>
      <w:keepNext/>
      <w:keepLines/>
      <w:numPr>
        <w:ilvl w:val="0"/>
        <w:numId w:val="0"/>
      </w:numPr>
      <w:spacing w:before="200" w:after="0"/>
      <w:outlineLvl w:val="1"/>
    </w:pPr>
    <w:rPr>
      <w:rFonts w:ascii="Calibri" w:hAnsi="Calibri" w:eastAsia="Cambria" w:cs="DejaVu Sans"/>
      <w:b/>
      <w:bCs/>
      <w:color w:val="4F81BD"/>
      <w:sz w:val="32"/>
      <w:szCs w:val="32"/>
    </w:rPr>
  </w:style>
  <w:style w:type="paragraph" w:styleId="Heading3">
    <w:name w:val="Heading 3"/>
    <w:basedOn w:val="Normal"/>
    <w:qFormat/>
    <w:pPr>
      <w:keepNext/>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qFormat/>
    <w:pPr>
      <w:keepNext/>
      <w:keepLines/>
      <w:numPr>
        <w:ilvl w:val="0"/>
        <w:numId w:val="0"/>
      </w:numPr>
      <w:spacing w:before="200" w:after="0"/>
      <w:outlineLvl w:val="3"/>
    </w:pPr>
    <w:rPr>
      <w:rFonts w:ascii="Calibri" w:hAnsi="Calibri" w:eastAsia="Cambria" w:cs="DejaVu Sans"/>
      <w:b/>
      <w:bCs/>
      <w:color w:val="4F81BD"/>
    </w:rPr>
  </w:style>
  <w:style w:type="paragraph" w:styleId="Heading5">
    <w:name w:val="Heading 5"/>
    <w:basedOn w:val="Normal"/>
    <w:qFormat/>
    <w:pPr>
      <w:keepNext/>
      <w:keepLines/>
      <w:numPr>
        <w:ilvl w:val="0"/>
        <w:numId w:val="0"/>
      </w:numPr>
      <w:spacing w:before="200" w:after="0"/>
      <w:outlineLvl w:val="4"/>
    </w:pPr>
    <w:rPr>
      <w:rFonts w:ascii="Calibri" w:hAnsi="Calibri" w:eastAsia="Cambria" w:cs="DejaVu Sans"/>
      <w:i/>
      <w:iCs/>
      <w:color w:val="4F81BD"/>
    </w:rPr>
  </w:style>
  <w:style w:type="paragraph" w:styleId="Heading6">
    <w:name w:val="Heading 6"/>
    <w:basedOn w:val="Normal"/>
    <w:qFormat/>
    <w:pPr>
      <w:keepNext/>
      <w:keepLines/>
      <w:numPr>
        <w:ilvl w:val="0"/>
        <w:numId w:val="0"/>
      </w:numPr>
      <w:spacing w:before="200" w:after="0"/>
      <w:outlineLvl w:val="5"/>
    </w:pPr>
    <w:rPr>
      <w:rFonts w:ascii="Calibri" w:hAnsi="Calibri" w:eastAsia="Cambria" w:cs="DejaVu Sans"/>
      <w:color w:val="4F81BD"/>
    </w:rPr>
  </w:style>
  <w:style w:type="character" w:styleId="DefaultParagraphFont">
    <w:name w:val="Default Paragraph Font"/>
    <w:qFormat/>
    <w:rPr/>
  </w:style>
  <w:style w:type="character" w:styleId="CaptionChar">
    <w:name w:val="Caption Char"/>
    <w:basedOn w:val="DefaultParagraphFont"/>
    <w:qFormat/>
    <w:rPr/>
  </w:style>
  <w:style w:type="character" w:styleId="VerbatimChar">
    <w:name w:val="Verbatim Char"/>
    <w:basedOn w:val="CaptionChar"/>
    <w:qFormat/>
    <w:rPr>
      <w:rFonts w:ascii="Consolas" w:hAnsi="Consolas"/>
      <w:sz w:val="22"/>
    </w:rPr>
  </w:style>
  <w:style w:type="character" w:styleId="FootnoteAnchor">
    <w:name w:val="Footnote Anchor"/>
    <w:basedOn w:val="CaptionChar"/>
    <w:rPr>
      <w:vertAlign w:val="superscript"/>
    </w:rPr>
  </w:style>
  <w:style w:type="character" w:styleId="InternetLink">
    <w:name w:val="Internet Link"/>
    <w:basedOn w:val="CaptionChar"/>
    <w:rPr>
      <w:color w:val="4F81BD"/>
    </w:rPr>
  </w:style>
  <w:style w:type="character" w:styleId="KeywordTok">
    <w:name w:val="KeywordTok"/>
    <w:basedOn w:val="VerbatimChar"/>
    <w:qFormat/>
    <w:rPr>
      <w:rFonts w:ascii="Consolas" w:hAnsi="Consolas"/>
      <w:b/>
      <w:color w:val="007020"/>
      <w:sz w:val="22"/>
    </w:rPr>
  </w:style>
  <w:style w:type="character" w:styleId="DataTypeTok">
    <w:name w:val="DataTypeTok"/>
    <w:basedOn w:val="VerbatimChar"/>
    <w:qFormat/>
    <w:rPr>
      <w:rFonts w:ascii="Consolas" w:hAnsi="Consolas"/>
      <w:color w:val="902000"/>
      <w:sz w:val="22"/>
    </w:rPr>
  </w:style>
  <w:style w:type="character" w:styleId="DecValTok">
    <w:name w:val="DecValTok"/>
    <w:basedOn w:val="VerbatimChar"/>
    <w:qFormat/>
    <w:rPr>
      <w:rFonts w:ascii="Consolas" w:hAnsi="Consolas"/>
      <w:color w:val="40A070"/>
      <w:sz w:val="22"/>
    </w:rPr>
  </w:style>
  <w:style w:type="character" w:styleId="BaseNTok">
    <w:name w:val="BaseNTok"/>
    <w:basedOn w:val="VerbatimChar"/>
    <w:qFormat/>
    <w:rPr>
      <w:rFonts w:ascii="Consolas" w:hAnsi="Consolas"/>
      <w:color w:val="40A070"/>
      <w:sz w:val="22"/>
    </w:rPr>
  </w:style>
  <w:style w:type="character" w:styleId="FloatTok">
    <w:name w:val="FloatTok"/>
    <w:basedOn w:val="VerbatimChar"/>
    <w:qFormat/>
    <w:rPr>
      <w:rFonts w:ascii="Consolas" w:hAnsi="Consolas"/>
      <w:color w:val="40A070"/>
      <w:sz w:val="22"/>
    </w:rPr>
  </w:style>
  <w:style w:type="character" w:styleId="ConstantTok">
    <w:name w:val="ConstantTok"/>
    <w:basedOn w:val="VerbatimChar"/>
    <w:qFormat/>
    <w:rPr>
      <w:rFonts w:ascii="Consolas" w:hAnsi="Consolas"/>
      <w:color w:val="880000"/>
      <w:sz w:val="22"/>
    </w:rPr>
  </w:style>
  <w:style w:type="character" w:styleId="CharTok">
    <w:name w:val="CharTok"/>
    <w:basedOn w:val="VerbatimChar"/>
    <w:qFormat/>
    <w:rPr>
      <w:rFonts w:ascii="Consolas" w:hAnsi="Consolas"/>
      <w:color w:val="4070A0"/>
      <w:sz w:val="22"/>
    </w:rPr>
  </w:style>
  <w:style w:type="character" w:styleId="SpecialCharTok">
    <w:name w:val="SpecialCharTok"/>
    <w:basedOn w:val="VerbatimChar"/>
    <w:qFormat/>
    <w:rPr>
      <w:rFonts w:ascii="Consolas" w:hAnsi="Consolas"/>
      <w:color w:val="4070A0"/>
      <w:sz w:val="22"/>
    </w:rPr>
  </w:style>
  <w:style w:type="character" w:styleId="StringTok">
    <w:name w:val="StringTok"/>
    <w:basedOn w:val="VerbatimChar"/>
    <w:qFormat/>
    <w:rPr>
      <w:rFonts w:ascii="Consolas" w:hAnsi="Consolas"/>
      <w:color w:val="4070A0"/>
      <w:sz w:val="22"/>
    </w:rPr>
  </w:style>
  <w:style w:type="character" w:styleId="VerbatimStringTok">
    <w:name w:val="VerbatimStringTok"/>
    <w:basedOn w:val="VerbatimChar"/>
    <w:qFormat/>
    <w:rPr>
      <w:rFonts w:ascii="Consolas" w:hAnsi="Consolas"/>
      <w:color w:val="4070A0"/>
      <w:sz w:val="22"/>
    </w:rPr>
  </w:style>
  <w:style w:type="character" w:styleId="SpecialStringTok">
    <w:name w:val="SpecialStringTok"/>
    <w:basedOn w:val="VerbatimChar"/>
    <w:qFormat/>
    <w:rPr>
      <w:rFonts w:ascii="Consolas" w:hAnsi="Consolas"/>
      <w:color w:val="BB6688"/>
      <w:sz w:val="22"/>
    </w:rPr>
  </w:style>
  <w:style w:type="character" w:styleId="ImportTok">
    <w:name w:val="ImportTok"/>
    <w:basedOn w:val="VerbatimChar"/>
    <w:qFormat/>
    <w:rPr>
      <w:rFonts w:ascii="Consolas" w:hAnsi="Consolas"/>
      <w:sz w:val="22"/>
    </w:rPr>
  </w:style>
  <w:style w:type="character" w:styleId="CommentTok">
    <w:name w:val="CommentTok"/>
    <w:basedOn w:val="VerbatimChar"/>
    <w:qFormat/>
    <w:rPr>
      <w:rFonts w:ascii="Consolas" w:hAnsi="Consolas"/>
      <w:i/>
      <w:color w:val="60A0B0"/>
      <w:sz w:val="22"/>
    </w:rPr>
  </w:style>
  <w:style w:type="character" w:styleId="DocumentationTok">
    <w:name w:val="DocumentationTok"/>
    <w:basedOn w:val="VerbatimChar"/>
    <w:qFormat/>
    <w:rPr>
      <w:rFonts w:ascii="Consolas" w:hAnsi="Consolas"/>
      <w:i/>
      <w:color w:val="BA2121"/>
      <w:sz w:val="22"/>
    </w:rPr>
  </w:style>
  <w:style w:type="character" w:styleId="AnnotationTok">
    <w:name w:val="AnnotationTok"/>
    <w:basedOn w:val="VerbatimChar"/>
    <w:qFormat/>
    <w:rPr>
      <w:rFonts w:ascii="Consolas" w:hAnsi="Consolas"/>
      <w:b/>
      <w:i/>
      <w:color w:val="60A0B0"/>
      <w:sz w:val="22"/>
    </w:rPr>
  </w:style>
  <w:style w:type="character" w:styleId="CommentVarTok">
    <w:name w:val="CommentVarTok"/>
    <w:basedOn w:val="VerbatimChar"/>
    <w:qFormat/>
    <w:rPr>
      <w:rFonts w:ascii="Consolas" w:hAnsi="Consolas"/>
      <w:b/>
      <w:i/>
      <w:color w:val="60A0B0"/>
      <w:sz w:val="22"/>
    </w:rPr>
  </w:style>
  <w:style w:type="character" w:styleId="OtherTok">
    <w:name w:val="OtherTok"/>
    <w:basedOn w:val="VerbatimChar"/>
    <w:qFormat/>
    <w:rPr>
      <w:rFonts w:ascii="Consolas" w:hAnsi="Consolas"/>
      <w:color w:val="007020"/>
      <w:sz w:val="22"/>
    </w:rPr>
  </w:style>
  <w:style w:type="character" w:styleId="FunctionTok">
    <w:name w:val="FunctionTok"/>
    <w:basedOn w:val="VerbatimChar"/>
    <w:qFormat/>
    <w:rPr>
      <w:rFonts w:ascii="Consolas" w:hAnsi="Consolas"/>
      <w:color w:val="06287E"/>
      <w:sz w:val="22"/>
    </w:rPr>
  </w:style>
  <w:style w:type="character" w:styleId="VariableTok">
    <w:name w:val="VariableTok"/>
    <w:basedOn w:val="VerbatimChar"/>
    <w:qFormat/>
    <w:rPr>
      <w:rFonts w:ascii="Consolas" w:hAnsi="Consolas"/>
      <w:color w:val="19177C"/>
      <w:sz w:val="22"/>
    </w:rPr>
  </w:style>
  <w:style w:type="character" w:styleId="ControlFlowTok">
    <w:name w:val="ControlFlowTok"/>
    <w:basedOn w:val="VerbatimChar"/>
    <w:qFormat/>
    <w:rPr>
      <w:rFonts w:ascii="Consolas" w:hAnsi="Consolas"/>
      <w:b/>
      <w:color w:val="007020"/>
      <w:sz w:val="22"/>
    </w:rPr>
  </w:style>
  <w:style w:type="character" w:styleId="OperatorTok">
    <w:name w:val="OperatorTok"/>
    <w:basedOn w:val="VerbatimChar"/>
    <w:qFormat/>
    <w:rPr>
      <w:rFonts w:ascii="Consolas" w:hAnsi="Consolas"/>
      <w:color w:val="666666"/>
      <w:sz w:val="22"/>
    </w:rPr>
  </w:style>
  <w:style w:type="character" w:styleId="BuiltInTok">
    <w:name w:val="BuiltInTok"/>
    <w:basedOn w:val="VerbatimChar"/>
    <w:qFormat/>
    <w:rPr>
      <w:rFonts w:ascii="Consolas" w:hAnsi="Consolas"/>
      <w:sz w:val="22"/>
    </w:rPr>
  </w:style>
  <w:style w:type="character" w:styleId="ExtensionTok">
    <w:name w:val="ExtensionTok"/>
    <w:basedOn w:val="VerbatimChar"/>
    <w:qFormat/>
    <w:rPr>
      <w:rFonts w:ascii="Consolas" w:hAnsi="Consolas"/>
      <w:sz w:val="22"/>
    </w:rPr>
  </w:style>
  <w:style w:type="character" w:styleId="PreprocessorTok">
    <w:name w:val="PreprocessorTok"/>
    <w:basedOn w:val="VerbatimChar"/>
    <w:qFormat/>
    <w:rPr>
      <w:rFonts w:ascii="Consolas" w:hAnsi="Consolas"/>
      <w:color w:val="BC7A00"/>
      <w:sz w:val="22"/>
    </w:rPr>
  </w:style>
  <w:style w:type="character" w:styleId="AttributeTok">
    <w:name w:val="AttributeTok"/>
    <w:basedOn w:val="VerbatimChar"/>
    <w:qFormat/>
    <w:rPr>
      <w:rFonts w:ascii="Consolas" w:hAnsi="Consolas"/>
      <w:color w:val="7D9029"/>
      <w:sz w:val="22"/>
    </w:rPr>
  </w:style>
  <w:style w:type="character" w:styleId="RegionMarkerTok">
    <w:name w:val="RegionMarkerTok"/>
    <w:basedOn w:val="VerbatimChar"/>
    <w:qFormat/>
    <w:rPr>
      <w:rFonts w:ascii="Consolas" w:hAnsi="Consolas"/>
      <w:sz w:val="22"/>
    </w:rPr>
  </w:style>
  <w:style w:type="character" w:styleId="InformationTok">
    <w:name w:val="InformationTok"/>
    <w:basedOn w:val="VerbatimChar"/>
    <w:qFormat/>
    <w:rPr>
      <w:rFonts w:ascii="Consolas" w:hAnsi="Consolas"/>
      <w:b/>
      <w:i/>
      <w:color w:val="60A0B0"/>
      <w:sz w:val="22"/>
    </w:rPr>
  </w:style>
  <w:style w:type="character" w:styleId="WarningTok">
    <w:name w:val="WarningTok"/>
    <w:basedOn w:val="VerbatimChar"/>
    <w:qFormat/>
    <w:rPr>
      <w:rFonts w:ascii="Consolas" w:hAnsi="Consolas"/>
      <w:b/>
      <w:i/>
      <w:color w:val="60A0B0"/>
      <w:sz w:val="22"/>
    </w:rPr>
  </w:style>
  <w:style w:type="character" w:styleId="AlertTok">
    <w:name w:val="AlertTok"/>
    <w:basedOn w:val="VerbatimChar"/>
    <w:qFormat/>
    <w:rPr>
      <w:rFonts w:ascii="Consolas" w:hAnsi="Consolas"/>
      <w:b/>
      <w:color w:val="FF0000"/>
      <w:sz w:val="22"/>
    </w:rPr>
  </w:style>
  <w:style w:type="character" w:styleId="ErrorTok">
    <w:name w:val="ErrorTok"/>
    <w:basedOn w:val="VerbatimChar"/>
    <w:qFormat/>
    <w:rPr>
      <w:rFonts w:ascii="Consolas" w:hAnsi="Consolas"/>
      <w:b/>
      <w:color w:val="FF0000"/>
      <w:sz w:val="22"/>
    </w:rPr>
  </w:style>
  <w:style w:type="character" w:styleId="NormalTok">
    <w:name w:val="NormalTok"/>
    <w:basedOn w:val="VerbatimChar"/>
    <w:qFormat/>
    <w:rPr>
      <w:rFonts w:ascii="Consolas" w:hAnsi="Consolas"/>
      <w:sz w:val="22"/>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Times New Roman" w:hAnsi="Times New Roman" w:cs="Times New Roman"/>
      <w:sz w:val="18"/>
      <w:szCs w:val="18"/>
    </w:rPr>
  </w:style>
  <w:style w:type="character" w:styleId="CommentSubjectChar">
    <w:name w:val="Comment Subject Char"/>
    <w:basedOn w:val="CommentTextChar"/>
    <w:qFormat/>
    <w:rPr>
      <w:b/>
      <w:bCs/>
      <w:sz w:val="20"/>
      <w:szCs w:val="20"/>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pacing w:before="0" w:after="120"/>
    </w:pPr>
    <w:rPr>
      <w:i/>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Cambria" w:cs="DejaVu Sans"/>
      <w:b/>
      <w:bCs/>
      <w:color w:val="345A8A"/>
      <w:sz w:val="36"/>
      <w:szCs w:val="36"/>
    </w:rPr>
  </w:style>
  <w:style w:type="paragraph" w:styleId="Subtitle">
    <w:name w:val="Subtitle"/>
    <w:basedOn w:val="Title"/>
    <w:qFormat/>
    <w:pPr>
      <w:spacing w:before="240" w:after="240"/>
    </w:pPr>
    <w:rPr>
      <w:sz w:val="30"/>
      <w:szCs w:val="30"/>
    </w:rPr>
  </w:style>
  <w:style w:type="paragraph" w:styleId="Author">
    <w:name w:val="Author"/>
    <w:qFormat/>
    <w:pPr>
      <w:keepNext/>
      <w:keepLines/>
      <w:widowControl/>
      <w:kinsoku w:val="true"/>
      <w:overflowPunct w:val="true"/>
      <w:autoSpaceDE w:val="true"/>
      <w:bidi w:val="0"/>
      <w:jc w:val="center"/>
    </w:pPr>
    <w:rPr>
      <w:rFonts w:ascii="Cambria" w:hAnsi="Cambria" w:eastAsia="Cambria" w:cs="DejaVu Sans"/>
      <w:color w:val="00000A"/>
      <w:sz w:val="24"/>
      <w:szCs w:val="24"/>
      <w:lang w:val="en-US" w:eastAsia="en-US" w:bidi="ar-SA"/>
    </w:rPr>
  </w:style>
  <w:style w:type="paragraph" w:styleId="Date">
    <w:name w:val="Date"/>
    <w:qFormat/>
    <w:pPr>
      <w:keepNext/>
      <w:keepLines/>
      <w:widowControl/>
      <w:kinsoku w:val="true"/>
      <w:overflowPunct w:val="true"/>
      <w:autoSpaceDE w:val="true"/>
      <w:bidi w:val="0"/>
      <w:jc w:val="center"/>
    </w:pPr>
    <w:rPr>
      <w:rFonts w:ascii="Cambria" w:hAnsi="Cambria" w:eastAsia="Cambria" w:cs="DejaVu Sans"/>
      <w:color w:val="00000A"/>
      <w:sz w:val="24"/>
      <w:szCs w:val="24"/>
      <w:lang w:val="en-US" w:eastAsia="en-US" w:bidi="ar-SA"/>
    </w:rPr>
  </w:style>
  <w:style w:type="paragraph" w:styleId="Abstract">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pPr>
    <w:rPr>
      <w:rFonts w:ascii="Calibri" w:hAnsi="Calibri" w:eastAsia="Cambria" w:cs="DejaVu Sans"/>
      <w:bCs/>
      <w:sz w:val="20"/>
      <w:szCs w:val="20"/>
    </w:rPr>
  </w:style>
  <w:style w:type="paragraph" w:styleId="Footnotetext">
    <w:name w:val="footnote text"/>
    <w:basedOn w:val="Normal"/>
    <w:qFormat/>
    <w:pPr/>
    <w:rPr/>
  </w:style>
  <w:style w:type="paragraph" w:styleId="DefinitionTerm">
    <w:name w:val="Definition Term"/>
    <w:basedOn w:val="Normal"/>
    <w:qFormat/>
    <w:pPr>
      <w:keepNext/>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pPr>
    <w:rPr/>
  </w:style>
  <w:style w:type="paragraph" w:styleId="ImageCaption">
    <w:name w:val="Image Caption"/>
    <w:basedOn w:val="Caption1"/>
    <w:qFormat/>
    <w:pPr/>
    <w:rPr/>
  </w:style>
  <w:style w:type="paragraph" w:styleId="Figure">
    <w:name w:val="Figure"/>
    <w:basedOn w:val="Normal"/>
    <w:qFormat/>
    <w:pPr/>
    <w:rPr/>
  </w:style>
  <w:style w:type="paragraph" w:styleId="FigurewithCaption">
    <w:name w:val="Figure with Caption"/>
    <w:basedOn w:val="Figure"/>
    <w:qFormat/>
    <w:pPr>
      <w:keepNext/>
    </w:pPr>
    <w:rPr/>
  </w:style>
  <w:style w:type="paragraph" w:styleId="TOCHeading">
    <w:name w:val="TOC Heading"/>
    <w:basedOn w:val="Heading1"/>
    <w:qFormat/>
    <w:pPr>
      <w:spacing w:lineRule="auto" w:line="259" w:before="240" w:after="0"/>
    </w:pPr>
    <w:rPr>
      <w:b w:val="false"/>
      <w:bCs w:val="false"/>
      <w:color w:val="365F91"/>
    </w:rPr>
  </w:style>
  <w:style w:type="paragraph" w:styleId="SourceCode">
    <w:name w:val="Source Code"/>
    <w:basedOn w:val="Normal"/>
    <w:qFormat/>
    <w:pPr/>
    <w:rPr/>
  </w:style>
  <w:style w:type="paragraph" w:styleId="Annotationtext">
    <w:name w:val="annotation text"/>
    <w:basedOn w:val="Normal"/>
    <w:qFormat/>
    <w:pPr/>
    <w:rPr>
      <w:sz w:val="20"/>
      <w:szCs w:val="20"/>
    </w:rPr>
  </w:style>
  <w:style w:type="paragraph" w:styleId="BalloonText">
    <w:name w:val="Balloon Text"/>
    <w:basedOn w:val="Normal"/>
    <w:qFormat/>
    <w:pPr>
      <w:spacing w:before="0" w:after="0"/>
    </w:pPr>
    <w:rPr>
      <w:rFonts w:ascii="Times New Roman" w:hAnsi="Times New Roman" w:cs="Times New Roman"/>
      <w:sz w:val="18"/>
      <w:szCs w:val="18"/>
    </w:rPr>
  </w:style>
  <w:style w:type="paragraph" w:styleId="Annotationsubject">
    <w:name w:val="annotation subject"/>
    <w:basedOn w:val="Annotationtext"/>
    <w:qFormat/>
    <w:pPr/>
    <w:rPr>
      <w:b/>
      <w:bCs/>
    </w:rPr>
  </w:style>
  <w:style w:type="paragraph" w:styleId="Revision">
    <w:name w:val="Revision"/>
    <w:qFormat/>
    <w:pPr>
      <w:widowControl/>
      <w:kinsoku w:val="true"/>
      <w:overflowPunct w:val="true"/>
      <w:autoSpaceDE w:val="true"/>
      <w:bidi w:val="0"/>
      <w:jc w:val="left"/>
    </w:pPr>
    <w:rPr>
      <w:rFonts w:ascii="Cambria" w:hAnsi="Cambria" w:eastAsia="Cambria" w:cs="DejaVu Sans"/>
      <w:color w:val="00000A"/>
      <w:sz w:val="24"/>
      <w:szCs w:val="24"/>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paragraph" w:styleId="Footnote">
    <w:name w:val="Footnote Text"/>
    <w:basedOn w:val="Normal"/>
    <w:pPr/>
    <w:rPr/>
  </w:style>
  <w:style w:type="paragraph" w:styleId="Footer">
    <w:name w:val="Footer"/>
    <w:basedOn w:val="Normal"/>
    <w:pPr/>
    <w:rPr/>
  </w:style>
  <w:style w:type="numbering" w:styleId="NoList">
    <w:name w:val="No List"/>
    <w:qFormat/>
  </w:style>
</w:styles>
</file>

<file path=word/_rels/comments.xml.rels><?xml version="1.0" encoding="UTF-8"?>
<Relationships xmlns="http://schemas.openxmlformats.org/package/2006/relationships"><Relationship Id="rId1" Type="http://schemas.openxmlformats.org/officeDocument/2006/relationships/hyperlink" Target="https://esajournals.onlinelibrary.wiley.com/doi/full/10.1890/07-2153.1"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1002/ecy.2443" TargetMode="Externa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AU1TemplafyLinks.dotm</Template>
  <TotalTime>1734</TotalTime>
  <Application>LibreOffice/5.2.7.2$Linux_X86_64 LibreOffice_project/20m0$Build-2</Application>
  <Pages>18</Pages>
  <Words>2051</Words>
  <Characters>14121</Characters>
  <CharactersWithSpaces>15467</CharactersWithSpaces>
  <Paragraphs>697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2020-01-16T16:34:00Z</dcterms:created>
  <dc:creator>Microsoft Office User</dc:creator>
  <dc:description/>
  <dc:language>en-GB</dc:language>
  <cp:lastModifiedBy/>
  <dcterms:modified xsi:type="dcterms:W3CDTF">2020-03-24T07:37:00Z</dcterms:modified>
  <cp:revision>53</cp:revision>
  <dc:subject/>
  <dc:title>Appendix for Rewiring food webs via trophic rewilding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