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media/image5.emf" ContentType="image/x-emf"/>
  <Override PartName="/word/media/image1.png" ContentType="image/png"/>
  <Override PartName="/word/media/image3.emf" ContentType="image/x-emf"/>
  <Override PartName="/word/media/image2.png" ContentType="image/png"/>
  <Override PartName="/word/media/image4.emf" ContentType="image/x-emf"/>
  <Override PartName="/word/settings.xml" ContentType="application/vnd.openxmlformats-officedocument.wordprocessingml.setting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Rewiring food webs through trophic rewilding</w:t>
      </w:r>
    </w:p>
    <w:p>
      <w:pPr>
        <w:pStyle w:val="Author"/>
        <w:rPr/>
      </w:pPr>
      <w:r>
        <w:rPr/>
        <w:t>Berti Emilio, Jarvie Scott, Svenning Jens-Christian</w:t>
      </w:r>
    </w:p>
    <w:p>
      <w:pPr>
        <w:pStyle w:val="Heading1"/>
        <w:rPr/>
      </w:pPr>
      <w:r>
        <w:rPr/>
        <w:t>Introduction</w:t>
      </w:r>
    </w:p>
    <w:p>
      <w:pPr>
        <w:pStyle w:val="Firstparagraph"/>
        <w:rPr/>
      </w:pPr>
      <w:r>
        <w:rPr/>
        <w:t xml:space="preserve">Humans have defaunated ecosystems worldwide (Dirzo et al. 2014; C. Sandom et al. 2014), removing from the environment species, their ecological interactions (Valiente-Banuet et al. 2015), and the ecological processes associated with them. </w:t>
      </w:r>
      <w:commentRangeStart w:id="0"/>
      <w:commentRangeStart w:id="1"/>
      <w:r>
        <w:rPr/>
        <w:t>For example, extinctions of large megaherbivores (&gt; 1,000 kg) has reduced seeds and nutrient dispersal (Guimarães Jr, Galetti, and Jordano 2008; Doughty, Wolf, and Malhi 2013), and extirpations of apex predators have reduced control of prey densities and generated trophic cascades altering ecosystems structure (Estes et al. 2011; A. T. Ford et al. 2014; Ripple et al. 2014; Atkins et al. 2019). As late Pleistocene mammal extinctions have particularly affected large body-sized species (C. Sandom et al. 2014; F. A. Smith et al. 2018), human-driven extinctions have particularly pruned ecological networks of interactions maintained by pre-historic biodiverse megafauna assemblages, modifying ecosystem processes and functions (Gill 2014; Faurby and Svenning 2015; Malhi et al. 2016).</w:t>
      </w:r>
      <w:r>
        <w:rPr/>
      </w:r>
      <w:commentRangeEnd w:id="0"/>
      <w:r>
        <w:commentReference w:id="0"/>
      </w:r>
      <w:commentRangeEnd w:id="1"/>
      <w:r>
        <w:commentReference w:id="1"/>
      </w:r>
      <w:r>
        <w:rPr/>
      </w:r>
    </w:p>
    <w:p>
      <w:pPr>
        <w:pStyle w:val="Textbody1"/>
        <w:rPr/>
      </w:pPr>
      <w:commentRangeStart w:id="2"/>
      <w:commentRangeStart w:id="3"/>
      <w:r>
        <w:rPr/>
        <w:t>Trophic rewilding, defined as the reintroduction of extirpated animals or the introduction of functional ecological replacements for globally extinct species to restore lost ecological processes and promote self-sustaining biodiverse ecosystems (Svenning et al. 2016)</w:t>
      </w:r>
      <w:r>
        <w:rPr/>
      </w:r>
      <w:commentRangeEnd w:id="3"/>
      <w:r>
        <w:commentReference w:id="3"/>
      </w:r>
      <w:r>
        <w:rPr/>
      </w:r>
      <w:commentRangeEnd w:id="2"/>
      <w:r>
        <w:commentReference w:id="2"/>
      </w:r>
      <w:r>
        <w:rPr/>
        <w:t>, has been proposed as an alternative to classical restoration projects to re-establish lost ecological interactions (Perino et al. 2019). For example, rewilding of guanaco (</w:t>
      </w:r>
      <w:r>
        <w:rPr>
          <w:i/>
          <w:iCs/>
        </w:rPr>
        <w:t>Lama guanicoe</w:t>
      </w:r>
      <w:r>
        <w:rPr/>
        <w:t>) in Chile could re-connect isolated ecosystems at a regional scale, increasing seed dispersal and small-scale habitat heteogeneity (Root-Bernstein and Svenning 2017), reintroduction of howler monkeys (</w:t>
      </w:r>
      <w:r>
        <w:rPr>
          <w:i/>
          <w:iCs/>
        </w:rPr>
        <w:t>Alouatta guariba</w:t>
      </w:r>
      <w:r>
        <w:rPr/>
        <w:t>) in Tijuca National Park have rewired ecological interactions and restored seed dispersal (Genes et al. 2019), and reintroduction of wolf in Yellowstone National Park have re-established trophic cascades and vegetation recovery (Beschta and Ripple 2016).</w:t>
      </w:r>
    </w:p>
    <w:p>
      <w:pPr>
        <w:pStyle w:val="Textbody1"/>
        <w:rPr/>
      </w:pPr>
      <w:r>
        <w:rPr/>
        <w:t xml:space="preserve">Data on rewilding are scarce, limited in time, and geographically biased (Tanentzap and Smith 2018), </w:t>
      </w:r>
      <w:r>
        <w:rPr/>
        <w:t>and</w:t>
      </w:r>
      <w:r>
        <w:rPr/>
        <w:t xml:space="preserve"> community responses to rewilding can be contradictory and inconclusive, arising the issue of when and how to rewild (Alston et al. 2019). </w:t>
      </w:r>
      <w:commentRangeStart w:id="4"/>
      <w:r>
        <w:rPr/>
        <w:t>Paleoecological data and comparative methods can highlight similarities between extinct species and suitable replacements and their restoration potential in rewilding projects (Wood, Perry, and Wilmshurst 2017). Particularly, inference of biotic interactions and reconstruction of prehistoric ecological networks have been used to assess the consequences of human-driven extinctions and extirpations of large mammals (Yeakel et al. 2014; Pires et al. 2015; Marjakangas et al. 2018). Similarly, reconstruction of potential rewilded ecological networks can be used to forecast the possible responses of ecosystems to re-introductions and inform rewilding projects of their possible outcomes (M. M. Pires 2017).</w:t>
      </w:r>
      <w:del w:id="0" w:author="Unknown Author" w:date="2019-07-03T04:59:00Z">
        <w:commentRangeEnd w:id="4"/>
        <w:r>
          <w:commentReference w:id="4"/>
        </w:r>
        <w:r>
          <w:rPr/>
          <w:commentReference w:id="5"/>
        </w:r>
      </w:del>
    </w:p>
    <w:p>
      <w:pPr>
        <w:pStyle w:val="FigureWithCaption"/>
        <w:rPr/>
      </w:pPr>
      <w:r>
        <w:rPr/>
        <w:drawing>
          <wp:inline distT="0" distB="0" distL="0" distR="0">
            <wp:extent cx="5901055" cy="242316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5901055" cy="2423160"/>
                    </a:xfrm>
                    <a:prstGeom prst="rect">
                      <a:avLst/>
                    </a:prstGeom>
                  </pic:spPr>
                </pic:pic>
              </a:graphicData>
            </a:graphic>
          </wp:inline>
        </w:drawing>
      </w:r>
    </w:p>
    <w:p>
      <w:pPr>
        <w:pStyle w:val="FigureCaption"/>
        <w:rPr/>
      </w:pPr>
      <w:commentRangeStart w:id="6"/>
      <w:commentRangeStart w:id="7"/>
      <w:r>
        <w:rPr/>
        <w:t xml:space="preserve">Conceptual representation of rewiring food webs through rewilding. Human-driven extinctions and extirpations have modified natural food webs (left) and removed species and trophic interactions (middle). Rewilding aims to restore lost interactions by replacing extinct species with suitable ecological analogues that would rewire food webs and re-establish </w:t>
      </w:r>
      <w:del w:id="1" w:author="Microsoft Office User" w:date="2019-07-01T13:42:00Z">
        <w:r>
          <w:rPr/>
          <w:delText>funcionally</w:delText>
        </w:r>
      </w:del>
      <w:ins w:id="2" w:author="Microsoft Office User" w:date="2019-07-01T13:42:00Z">
        <w:r>
          <w:rPr/>
          <w:t>functionally</w:t>
        </w:r>
      </w:ins>
      <w:r>
        <w:rPr/>
        <w:t xml:space="preserve"> analogue links (right).</w:t>
      </w:r>
      <w:r>
        <w:rPr/>
      </w:r>
      <w:commentRangeEnd w:id="7"/>
      <w:r>
        <w:commentReference w:id="7"/>
      </w:r>
      <w:commentRangeEnd w:id="6"/>
      <w:r>
        <w:commentReference w:id="6"/>
      </w:r>
      <w:r>
        <w:rPr/>
      </w:r>
    </w:p>
    <w:p>
      <w:pPr>
        <w:pStyle w:val="Textbody1"/>
        <w:rPr/>
      </w:pPr>
      <w:r>
        <w:rPr/>
        <w:t xml:space="preserve">In this study, we investigate how rewilding of terrestrial mammals can potentially restore trophic interactions in </w:t>
      </w:r>
      <w:commentRangeStart w:id="8"/>
      <w:r>
        <w:rPr/>
        <w:t>protected areas worldwide</w:t>
      </w:r>
      <w:r>
        <w:rPr/>
      </w:r>
      <w:commentRangeEnd w:id="8"/>
      <w:r>
        <w:commentReference w:id="8"/>
      </w:r>
      <w:r>
        <w:rPr/>
        <w:t xml:space="preserve">. We modeled all 4,201 extant terrestrial mammals climatic suitability distribution and </w:t>
      </w:r>
      <w:del w:id="3" w:author="Unknown Author" w:date="2019-07-03T05:03:00Z">
        <w:r>
          <w:rPr/>
          <w:delText xml:space="preserve">we chose, </w:delText>
        </w:r>
      </w:del>
      <w:del w:id="4" w:author="Unknown Author" w:date="2019-07-03T05:03:00Z">
        <w:commentRangeStart w:id="9"/>
        <w:r>
          <w:rPr/>
          <w:delText xml:space="preserve">for each species that went extinct </w:delText>
        </w:r>
      </w:del>
      <w:del w:id="5" w:author="Unknown Author" w:date="2019-07-03T05:03:00Z">
        <w:r>
          <w:rPr/>
        </w:r>
      </w:del>
      <w:del w:id="6" w:author="Unknown Author" w:date="2019-07-03T05:03:00Z">
        <w:commentRangeEnd w:id="9"/>
        <w:r>
          <w:commentReference w:id="9"/>
        </w:r>
        <w:r>
          <w:rPr/>
          <w:delText xml:space="preserve">during the </w:delText>
        </w:r>
      </w:del>
      <w:del w:id="7" w:author="Jens-Christian Svenning" w:date="2019-07-01T17:03:00Z">
        <w:r>
          <w:rPr/>
          <w:delText xml:space="preserve">late </w:delText>
        </w:r>
      </w:del>
      <w:del w:id="8" w:author="Unknown Author" w:date="2019-07-03T05:03:00Z">
        <w:r>
          <w:rPr/>
          <w:delText xml:space="preserve">Late </w:delText>
        </w:r>
      </w:del>
      <w:del w:id="9" w:author="Unknown Author" w:date="2019-07-03T05:03:00Z">
        <w:r>
          <w:rPr/>
          <w:delText>Pleistocene, a suitable ecological replacement.</w:delText>
        </w:r>
      </w:del>
      <w:ins w:id="10" w:author="Unknown Author" w:date="2019-07-03T05:03:00Z">
        <w:r>
          <w:rPr/>
          <w:t>we chose suitable ecological replacements for # species that went extinct during the Late Pleistocene.</w:t>
        </w:r>
      </w:ins>
      <w:r>
        <w:rPr/>
        <w:t xml:space="preserve"> Under this rewilded scenario, we derived the mammal community for the protected areas and inferred their food webs, ecological networks of 'who eats whom'. We compared the rewilded food webs with the food webs we have today under current conditions and with the food webs we would have today in the complete absence of anthropogenic pressure during the </w:t>
      </w:r>
      <w:del w:id="11" w:author="Jens-Christian Svenning" w:date="2019-07-01T17:03:00Z">
        <w:r>
          <w:rPr/>
          <w:delText xml:space="preserve">late </w:delText>
        </w:r>
      </w:del>
      <w:ins w:id="12" w:author="Jens-Christian Svenning" w:date="2019-07-01T17:03:00Z">
        <w:r>
          <w:rPr/>
          <w:t xml:space="preserve">Late </w:t>
        </w:r>
      </w:ins>
      <w:r>
        <w:rPr/>
        <w:t>Pleistocene, inferred using the range maps from the PHYLACINE database (Faurby et al. 2018). To understand the potential of rewilding to restore lost trophic interactions with ecologically analogue links, we compared these three scenarios and tested the following contrasting hypotheses:</w:t>
      </w:r>
    </w:p>
    <w:p>
      <w:pPr>
        <w:pStyle w:val="Textbody1"/>
        <w:numPr>
          <w:ilvl w:val="0"/>
          <w:numId w:val="1"/>
        </w:numPr>
        <w:spacing w:before="0" w:after="0"/>
        <w:rPr/>
      </w:pPr>
      <w:r>
        <w:rPr/>
        <w:t>trophic rewilding can replace lost trophic interactions with ecologically analogue links, restoring food webs to prehistoric conditions</w:t>
      </w:r>
    </w:p>
    <w:p>
      <w:pPr>
        <w:pStyle w:val="Textbody1"/>
        <w:numPr>
          <w:ilvl w:val="0"/>
          <w:numId w:val="1"/>
        </w:numPr>
        <w:spacing w:before="0" w:after="0"/>
        <w:rPr/>
      </w:pPr>
      <w:r>
        <w:rPr/>
        <w:t xml:space="preserve">trophic interactions lost because of the </w:t>
      </w:r>
      <w:del w:id="13" w:author="Jens-Christian Svenning" w:date="2019-07-01T17:03:00Z">
        <w:r>
          <w:rPr/>
          <w:delText xml:space="preserve">late </w:delText>
        </w:r>
      </w:del>
      <w:ins w:id="14" w:author="Jens-Christian Svenning" w:date="2019-07-01T17:03:00Z">
        <w:r>
          <w:rPr/>
          <w:t xml:space="preserve">Late </w:t>
        </w:r>
      </w:ins>
      <w:r>
        <w:rPr/>
        <w:t>Pleistocene mammals' extinctions cannot be fully restored by trophic rewilding</w:t>
      </w:r>
    </w:p>
    <w:p>
      <w:pPr>
        <w:pStyle w:val="Textbody1"/>
        <w:spacing w:before="0" w:after="0"/>
        <w:rPr/>
      </w:pPr>
      <w:r>
        <w:rPr/>
      </w:r>
    </w:p>
    <w:p>
      <w:pPr>
        <w:pStyle w:val="Firstparagraph"/>
        <w:rPr/>
      </w:pPr>
      <w:r>
        <w:rPr/>
        <w:t xml:space="preserve">Particularly, we determined the current interaction debt, how many interactions have been lost because of terrestrial mammal extinctions and extirpations, and the rewilding interaction credit, how many of these can be restored with rewilding (Genes et al. 2017). If hypothesis 1 is correct, </w:t>
      </w:r>
      <w:ins w:id="15" w:author="Unknown Author" w:date="2019-07-03T05:07:00Z">
        <w:r>
          <w:rPr/>
          <w:tab/>
        </w:r>
      </w:ins>
      <w:r>
        <w:rPr/>
        <w:t xml:space="preserve">current interaction debt is equal to rewilding interaction credit. </w:t>
      </w:r>
      <w:commentRangeStart w:id="10"/>
      <w:commentRangeStart w:id="11"/>
      <w:r>
        <w:rPr/>
        <w:t>M</w:t>
      </w:r>
      <w:del w:id="16" w:author="Unknown Author" w:date="2019-07-03T05:11:00Z">
        <w:r>
          <w:rPr/>
          <w:delText>oreover, to understand if rewilding can restore lost, functionally unique interactions, we evaluated the "interactions evolutionary distinctness" (EDi), a measure of how much an interaction is evolutionary unique</w:delText>
        </w:r>
      </w:del>
      <w:ins w:id="17" w:author="Unknown Author" w:date="2019-07-03T05:11:00Z">
        <w:r>
          <w:rPr/>
          <w:t>oreover, we evaluated the "interactions evolutionary distinctness" (EDi), a measure of how much an interaction is evolutionary unique (Emer et al. 2019), under present-natural, current, and rewilding scenarios to understand if rewilding can restore lost, functionally unique interactions.</w:t>
        </w:r>
      </w:ins>
      <w:r>
        <w:rPr/>
        <w:t xml:space="preserve"> </w:t>
      </w:r>
      <w:del w:id="18" w:author="Unknown Author" w:date="2019-07-03T05:11:00Z">
        <w:commentRangeEnd w:id="10"/>
        <w:r>
          <w:commentReference w:id="10"/>
        </w:r>
        <w:commentRangeEnd w:id="11"/>
        <w:r>
          <w:commentReference w:id="11"/>
        </w:r>
        <w:r>
          <w:rPr/>
          <w:delText>(Emer et al. 2019), and compared for each food web the distributions of EDi under the present-natural, current, and rewilded scenarios and tested the following contrasting hypotheses:</w:delText>
        </w:r>
      </w:del>
      <w:del w:id="19" w:author="Unknown Author" w:date="2019-07-03T05:11:00Z">
        <w:r>
          <w:rPr/>
          <w:commentReference w:id="12"/>
        </w:r>
      </w:del>
      <w:del w:id="20" w:author="Unknown Author" w:date="2019-07-03T05:11:00Z">
        <w:r>
          <w:rPr/>
          <w:commentReference w:id="13"/>
        </w:r>
      </w:del>
    </w:p>
    <w:p>
      <w:pPr>
        <w:pStyle w:val="Textbody1"/>
        <w:numPr>
          <w:ilvl w:val="0"/>
          <w:numId w:val="2"/>
        </w:numPr>
        <w:spacing w:before="0" w:after="0"/>
        <w:rPr/>
      </w:pPr>
      <w:del w:id="21" w:author="Unknown Author" w:date="2019-07-03T05:11:00Z">
        <w:r>
          <w:rPr/>
          <w:delText>trophic rewilding can replace lost evolutionary, functionally unique trophic interactions with analogue links, restoring food webs' evolutionary distinctness to prehistoric conditions</w:delText>
        </w:r>
      </w:del>
    </w:p>
    <w:p>
      <w:pPr>
        <w:pStyle w:val="Firstparagraph"/>
        <w:rPr/>
      </w:pPr>
      <w:del w:id="22" w:author="Unknown Author" w:date="2019-07-03T05:11:00Z">
        <w:r>
          <w:rPr/>
          <w:delText>evolutionary unique trophic interactions pruned away by human-driven, late Plesitocene extinctions cannot be fully restored via rewilding.</w:delText>
        </w:r>
      </w:del>
    </w:p>
    <w:p>
      <w:pPr>
        <w:pStyle w:val="Heading1"/>
        <w:rPr/>
      </w:pPr>
      <w:r>
        <w:rPr/>
        <w:t>Materials and methods</w:t>
      </w:r>
    </w:p>
    <w:p>
      <w:pPr>
        <w:pStyle w:val="Heading2"/>
        <w:rPr/>
      </w:pPr>
      <w:r>
        <w:rPr/>
        <w:t>Species distribution modeling</w:t>
      </w:r>
    </w:p>
    <w:p>
      <w:pPr>
        <w:pStyle w:val="Firstparagraph"/>
        <w:rPr/>
      </w:pPr>
      <w:r>
        <w:rPr/>
        <w:t>To overcome biases introduced by anthropogenic pressures on where terrestrial mammals live, we used current and present natural range maps from the PHYLACINE database (Faurby et al. 2018). Present natural ranges are estimates of where species could be today in the complete absence of influence of modern humans (</w:t>
      </w:r>
      <w:r>
        <w:rPr>
          <w:i/>
          <w:iCs/>
        </w:rPr>
        <w:t>Homo sapiens</w:t>
      </w:r>
      <w:r>
        <w:rPr/>
        <w:t xml:space="preserve">) through time (Faurby and Svenning 2015). Presence locations were generated within combined current and present natural range maps with a 20 km separation, excluding locations reported above the highest elevation for each species in the International Union for Conservation of Nature (IUCN) Red List or, if not stated, 4,000 m, which is roughly the 95 percentile for upper elevations of mammals reported in the IUCN Red List (IUCN 2016). In total, we identified 4,201 extant terrestrial mammal species with range maps excluding genus </w:t>
      </w:r>
      <w:r>
        <w:rPr>
          <w:i/>
          <w:iCs/>
        </w:rPr>
        <w:t>Homo</w:t>
      </w:r>
      <w:r>
        <w:rPr/>
        <w:t>, pinnipeds, cetaceans, and bats.</w:t>
      </w:r>
    </w:p>
    <w:p>
      <w:pPr>
        <w:pStyle w:val="Normal"/>
        <w:spacing w:lineRule="auto" w:line="276"/>
        <w:rPr/>
      </w:pPr>
      <w:r>
        <w:rPr/>
        <w:t xml:space="preserve">We used climatic variables from the Worldclim v 2.0 database at 2.5 arc-minute resolution </w:t>
      </w:r>
      <w:ins w:id="23" w:author="Microsoft Office User" w:date="2019-07-01T13:47:00Z">
        <w:r>
          <w:rPr/>
          <w:t>(Fick and Hijmans 2017)</w:t>
        </w:r>
      </w:ins>
      <w:r>
        <w:rPr/>
        <w:t xml:space="preserve">and </w:t>
      </w:r>
      <w:del w:id="24" w:author="Microsoft Office User" w:date="2019-07-01T13:47:00Z">
        <w:r>
          <w:rPr/>
          <w:delText xml:space="preserve">resampled </w:delText>
        </w:r>
      </w:del>
      <w:ins w:id="25" w:author="Microsoft Office User" w:date="2019-07-01T13:47:00Z">
        <w:r>
          <w:rPr/>
          <w:t xml:space="preserve">reprojected </w:t>
        </w:r>
      </w:ins>
      <w:r>
        <w:rPr/>
        <w:t>to 5 km</w:t>
      </w:r>
      <w:ins w:id="26" w:author="Microsoft Office User" w:date="2019-07-01T13:47:00Z">
        <w:r>
          <w:rPr/>
          <w:t xml:space="preserve"> using bilinear interpolation and a Behrmann equal-area projection</w:t>
        </w:r>
      </w:ins>
      <w:del w:id="27" w:author="Microsoft Office User" w:date="2019-07-01T13:47:00Z">
        <w:r>
          <w:rPr/>
          <w:delText xml:space="preserve"> (Fick and Hijmans 2017)</w:delText>
        </w:r>
      </w:del>
      <w:r>
        <w:rPr/>
        <w:t xml:space="preserve">. The four spatially refined variables we chose are maximum temperature of the warmest month (Bio 5), minimum temperature of the coldest month (Bio 6), precipitation of wettest quarter (Bio 16) and precipitation of driest quarter (Bio 17). We selected these variables as they capture extreme conditions and, thus, likely represent surrogates for factors limiting the distributions of species. To </w:t>
      </w:r>
      <w:del w:id="28" w:author="Microsoft Office User" w:date="2019-07-01T13:54:00Z">
        <w:r>
          <w:rPr/>
          <w:delText xml:space="preserve">ensure </w:delText>
        </w:r>
      </w:del>
      <w:ins w:id="29" w:author="Microsoft Office User" w:date="2019-07-01T13:54:00Z">
        <w:r>
          <w:rPr/>
          <w:t xml:space="preserve">minimise potential issues with </w:t>
        </w:r>
      </w:ins>
      <w:r>
        <w:rPr/>
        <w:t>multi-collinearity</w:t>
      </w:r>
      <w:del w:id="30" w:author="Microsoft Office User" w:date="2019-07-01T13:54:00Z">
        <w:r>
          <w:rPr/>
          <w:delText xml:space="preserve"> should not be problematic</w:delText>
        </w:r>
      </w:del>
      <w:r>
        <w:rPr/>
        <w:t xml:space="preserve">, we </w:t>
      </w:r>
      <w:del w:id="31" w:author="Microsoft Office User" w:date="2019-07-01T13:54:00Z">
        <w:r>
          <w:rPr/>
          <w:delText>made sure the</w:delText>
        </w:r>
      </w:del>
      <w:ins w:id="32" w:author="Microsoft Office User" w:date="2019-07-01T13:54:00Z">
        <w:r>
          <w:rPr/>
          <w:t>ensured</w:t>
        </w:r>
      </w:ins>
      <w:r>
        <w:rPr/>
        <w:t xml:space="preserve"> variance inflation factor </w:t>
      </w:r>
      <w:ins w:id="33" w:author="Microsoft Office User" w:date="2019-07-01T13:54:00Z">
        <w:r>
          <w:rPr/>
          <w:t xml:space="preserve">(VIF) </w:t>
        </w:r>
      </w:ins>
      <w:r>
        <w:rPr/>
        <w:t>among climatic variables was below 4 (O’</w:t>
      </w:r>
      <w:ins w:id="34" w:author="Microsoft Office User" w:date="2019-07-01T13:50:00Z">
        <w:r>
          <w:rPr/>
          <w:t>B</w:t>
        </w:r>
      </w:ins>
      <w:del w:id="35" w:author="Microsoft Office User" w:date="2019-07-01T13:50:00Z">
        <w:r>
          <w:rPr/>
          <w:delText>b</w:delText>
        </w:r>
      </w:del>
      <w:r>
        <w:rPr/>
        <w:t>rien 2007</w:t>
      </w:r>
      <w:r>
        <w:rPr>
          <w:rFonts w:cs="Times New Roman"/>
        </w:rPr>
        <w:t>)</w:t>
      </w:r>
      <w:ins w:id="36" w:author="Microsoft Office User" w:date="2019-07-01T13:53:00Z">
        <w:r>
          <w:rPr>
            <w:rFonts w:cs="Times New Roman"/>
          </w:rPr>
          <w:t>; VIF values for Bio 5 = 2.</w:t>
        </w:r>
      </w:ins>
      <w:ins w:id="37" w:author="Microsoft Office User" w:date="2019-07-01T13:55:00Z">
        <w:r>
          <w:rPr>
            <w:rFonts w:cs="Times New Roman"/>
          </w:rPr>
          <w:t>69</w:t>
        </w:r>
      </w:ins>
      <w:ins w:id="38" w:author="Microsoft Office User" w:date="2019-07-01T13:53:00Z">
        <w:r>
          <w:rPr>
            <w:rFonts w:cs="Times New Roman"/>
          </w:rPr>
          <w:t>, for Bio 6 = 3.</w:t>
        </w:r>
      </w:ins>
      <w:ins w:id="39" w:author="Microsoft Office User" w:date="2019-07-01T13:55:00Z">
        <w:r>
          <w:rPr>
            <w:rFonts w:cs="Times New Roman"/>
          </w:rPr>
          <w:t>44</w:t>
        </w:r>
      </w:ins>
      <w:ins w:id="40" w:author="Microsoft Office User" w:date="2019-07-01T13:53:00Z">
        <w:r>
          <w:rPr>
            <w:rFonts w:cs="Times New Roman"/>
          </w:rPr>
          <w:t>, for Bio 16 = 1.</w:t>
        </w:r>
      </w:ins>
      <w:ins w:id="41" w:author="Microsoft Office User" w:date="2019-07-01T13:55:00Z">
        <w:r>
          <w:rPr>
            <w:rFonts w:cs="Times New Roman"/>
          </w:rPr>
          <w:t>83</w:t>
        </w:r>
      </w:ins>
      <w:ins w:id="42" w:author="Microsoft Office User" w:date="2019-07-01T13:53:00Z">
        <w:r>
          <w:rPr>
            <w:rFonts w:cs="Times New Roman"/>
          </w:rPr>
          <w:t>, and Bio 17 = 1.4</w:t>
        </w:r>
      </w:ins>
      <w:ins w:id="43" w:author="Microsoft Office User" w:date="2019-07-01T13:55:00Z">
        <w:r>
          <w:rPr>
            <w:rFonts w:cs="Times New Roman"/>
          </w:rPr>
          <w:t>1</w:t>
        </w:r>
      </w:ins>
      <w:ins w:id="44" w:author="Microsoft Office User" w:date="2019-07-01T13:53:00Z">
        <w:r>
          <w:rPr>
            <w:rFonts w:cs="Times New Roman"/>
          </w:rPr>
          <w:t>.</w:t>
        </w:r>
      </w:ins>
    </w:p>
    <w:p>
      <w:pPr>
        <w:pStyle w:val="Textbody1"/>
        <w:rPr/>
      </w:pPr>
      <w:del w:id="45" w:author="Microsoft Office User" w:date="2019-07-01T13:53:00Z">
        <w:r>
          <w:rPr/>
          <w:delText>.</w:delText>
        </w:r>
      </w:del>
    </w:p>
    <w:p>
      <w:pPr>
        <w:pStyle w:val="Textbody1"/>
        <w:rPr/>
      </w:pPr>
      <w:r>
        <w:rPr/>
        <w:t xml:space="preserve">To model the climatic suitability of terrestrial mammals, we fitted maximum entropy (Maxent) models as implemented in the maxnet R-package based on inhomogenous Poisson processes (S. J. Phillips et al. 2017). Maxent is a presence-background approach, in which environments occupied by a species are contrasted with the available environmental space. To ensure greater representation of environmental variables available for each species, we increased the number of randomly sampled background records </w:t>
      </w:r>
      <w:ins w:id="46" w:author="Microsoft Office User" w:date="2019-07-01T13:57:00Z">
        <w:r>
          <w:rPr/>
          <w:t xml:space="preserve">up </w:t>
        </w:r>
      </w:ins>
      <w:r>
        <w:rPr/>
        <w:t>to 100,000 within a buffer of 4,000 km of the present natural range (</w:t>
      </w:r>
      <w:r>
        <w:rPr>
          <w:i/>
          <w:iCs/>
        </w:rPr>
        <w:t>here we cite the paper that used 3000km buffer size</w:t>
      </w:r>
      <w:r>
        <w:rPr/>
        <w:t xml:space="preserve">). </w:t>
      </w:r>
      <w:commentRangeStart w:id="14"/>
      <w:r>
        <w:rPr/>
        <w:t>To assess reliability of projections we ran a sensitivity analysis with a buffer size of 500 km.</w:t>
      </w:r>
      <w:r>
        <w:rPr/>
      </w:r>
      <w:commentRangeEnd w:id="14"/>
      <w:r>
        <w:commentReference w:id="14"/>
      </w:r>
      <w:r>
        <w:rPr/>
        <w:t xml:space="preserve"> We used the default settings, besides disabling threshold features to avoid locally overfitted response curves (Merow, Smith, and Silander Jr 2013; Merow et al. 2014). To ensure robust predictions, we modelled species that had </w:t>
      </w:r>
      <w:commentRangeStart w:id="15"/>
      <w:commentRangeStart w:id="16"/>
      <w:r>
        <w:rPr/>
        <w:t>at least 30 presence locations</w:t>
      </w:r>
      <w:r>
        <w:rPr/>
      </w:r>
      <w:commentRangeEnd w:id="16"/>
      <w:r>
        <w:commentReference w:id="16"/>
      </w:r>
      <w:r>
        <w:rPr/>
      </w:r>
      <w:commentRangeEnd w:id="15"/>
      <w:r>
        <w:commentReference w:id="15"/>
      </w:r>
      <w:r>
        <w:rPr/>
        <w:t>, thus excluding 396 rare island endemics.</w:t>
      </w:r>
    </w:p>
    <w:p>
      <w:pPr>
        <w:pStyle w:val="Textbody1"/>
        <w:rPr/>
      </w:pPr>
      <w:r>
        <w:rPr/>
        <w:t xml:space="preserve">We assessed the performance of Maxent models by calculating the average continuous Boyce index (CBI; Hirzel et al. (2006)) and the average Area Under the Receiver Operating Curve (AUC; Swets (1988)) through five-fold cross validation. The difference between CBI and AUC is that the </w:t>
      </w:r>
      <w:del w:id="47" w:author="Microsoft Office User" w:date="2019-07-01T13:59:00Z">
        <w:r>
          <w:rPr/>
          <w:delText xml:space="preserve">former </w:delText>
        </w:r>
      </w:del>
      <w:ins w:id="48" w:author="Microsoft Office User" w:date="2019-07-01T13:59:00Z">
        <w:commentRangeStart w:id="17"/>
        <w:r>
          <w:rPr/>
          <w:t xml:space="preserve">later </w:t>
        </w:r>
      </w:ins>
      <w:r>
        <w:rPr/>
      </w:r>
      <w:commentRangeEnd w:id="17"/>
      <w:r>
        <w:commentReference w:id="17"/>
      </w:r>
      <w:r>
        <w:rPr/>
        <w:t xml:space="preserve">simply </w:t>
      </w:r>
      <w:commentRangeStart w:id="18"/>
      <w:r>
        <w:rPr/>
        <w:t>indicates how well models differentiate between presences and absences regardless of the degree of difference between them</w:t>
      </w:r>
      <w:r>
        <w:rPr/>
      </w:r>
      <w:commentRangeEnd w:id="18"/>
      <w:r>
        <w:commentReference w:id="18"/>
      </w:r>
      <w:r>
        <w:rPr/>
        <w:t>. Model fit was inspected by the average omission rate based on the minimum training presence value (ORMTP). CBI values range between -1 and 1, where values &gt; 0 indicate the model's output is positively correlated with the true probability of presence and values &lt; 0 indicate it is negatively correlated with the true probability of presence; AUC values range from &lt; 0.5 for models with discrimination no better than random to 1 for models with perfect discrimination between occupied and unoccupied places (Fielding and Bell 1997); and ORMTP values range from 0 for models that are not overfit to 1 for models that are overfit. To convert continuous suitability predictions to binary layers indicating suitable/unsuitable habitat, we chose as threshold the suitability value that maximized sensitivity and specificity (MSS, Liu, Newell, and White 2016). We further assessed the performance of Maxent models by comparing projections of climatic suitability with introduced ranges from Lundgren et al. (2018) (n = 22 species) and IUCN v.2016-3 (IUCN (2016); n = 114 species; see Supporting Information S# for more details). Introduced ranges were selected from Lundgren et al. (2018) over the IUCN v. 2016-3 (IUCN 2016) for 3 species found in both datasets (</w:t>
      </w:r>
      <w:r>
        <w:rPr>
          <w:i/>
          <w:iCs/>
        </w:rPr>
        <w:t>Cervus elaphus</w:t>
      </w:r>
      <w:r>
        <w:rPr/>
        <w:t xml:space="preserve">, </w:t>
      </w:r>
      <w:r>
        <w:rPr>
          <w:i/>
          <w:iCs/>
        </w:rPr>
        <w:t>Ovibos moschatus</w:t>
      </w:r>
      <w:r>
        <w:rPr/>
        <w:t xml:space="preserve">, and </w:t>
      </w:r>
      <w:r>
        <w:rPr>
          <w:i/>
          <w:iCs/>
        </w:rPr>
        <w:t>Rangifer tarandus</w:t>
      </w:r>
      <w:r>
        <w:rPr/>
        <w:t xml:space="preserve">). We excluded # species with known introduced ranges from comparisons with Maxent models because either they did not have enough points to make robust models (&lt; </w:t>
      </w:r>
      <w:commentRangeStart w:id="19"/>
      <w:r>
        <w:rPr/>
        <w:t xml:space="preserve">30 </w:t>
      </w:r>
      <w:r>
        <w:rPr/>
      </w:r>
      <w:commentRangeEnd w:id="19"/>
      <w:r>
        <w:commentReference w:id="19"/>
      </w:r>
      <w:r>
        <w:rPr/>
        <w:t>presence locations; # and #) or the species introduction was within the present natural range (#).</w:t>
      </w:r>
    </w:p>
    <w:p>
      <w:pPr>
        <w:pStyle w:val="Heading2"/>
        <w:rPr/>
      </w:pPr>
      <w:r>
        <w:rPr/>
        <w:t>Suitable ecological replacements</w:t>
      </w:r>
    </w:p>
    <w:p>
      <w:pPr>
        <w:pStyle w:val="Firstparagraph"/>
        <w:rPr/>
      </w:pPr>
      <w:r>
        <w:rPr/>
        <w:t xml:space="preserve">To </w:t>
      </w:r>
      <w:del w:id="49" w:author="Microsoft Office User" w:date="2019-07-01T14:22:00Z">
        <w:r>
          <w:rPr/>
          <w:delText>assure that</w:delText>
        </w:r>
      </w:del>
      <w:ins w:id="50" w:author="Microsoft Office User" w:date="2019-07-01T14:22:00Z">
        <w:r>
          <w:rPr/>
          <w:t>reduce the chance that</w:t>
        </w:r>
      </w:ins>
      <w:r>
        <w:rPr/>
        <w:t xml:space="preserve"> species introductions </w:t>
      </w:r>
      <w:ins w:id="51" w:author="Microsoft Office User" w:date="2019-07-01T14:22:00Z">
        <w:r>
          <w:rPr/>
          <w:t>c</w:t>
        </w:r>
      </w:ins>
      <w:del w:id="52" w:author="Microsoft Office User" w:date="2019-07-01T14:22:00Z">
        <w:r>
          <w:rPr/>
          <w:delText>w</w:delText>
        </w:r>
      </w:del>
      <w:r>
        <w:rPr/>
        <w:t xml:space="preserve">ould </w:t>
      </w:r>
      <w:del w:id="53" w:author="Unknown Author" w:date="2019-07-03T05:15:00Z">
        <w:r>
          <w:rPr/>
          <w:delText xml:space="preserve">not </w:delText>
        </w:r>
      </w:del>
      <w:r>
        <w:rPr/>
        <w:t xml:space="preserve">negatively affect current mammal communities, for example by competition with already present species (Linnell and Strand 2000), </w:t>
      </w:r>
      <w:commentRangeStart w:id="20"/>
      <w:r>
        <w:rPr/>
        <w:t xml:space="preserve">we chose for each globally extinct species one and only one ecological replacement according to </w:t>
      </w:r>
      <w:ins w:id="54" w:author="Microsoft Office User" w:date="2019-07-01T14:00:00Z">
        <w:r>
          <w:rPr/>
          <w:t xml:space="preserve">a </w:t>
        </w:r>
      </w:ins>
      <w:r>
        <w:rPr/>
        <w:t>conservative selection criteri</w:t>
      </w:r>
      <w:ins w:id="55" w:author="Microsoft Office User" w:date="2019-07-01T14:00:00Z">
        <w:r>
          <w:rPr/>
          <w:t>on</w:t>
        </w:r>
      </w:ins>
      <w:del w:id="56" w:author="Microsoft Office User" w:date="2019-07-01T14:00:00Z">
        <w:r>
          <w:rPr/>
          <w:delText>a</w:delText>
        </w:r>
      </w:del>
      <w:r>
        <w:rPr/>
        <w:t xml:space="preserve"> </w:t>
      </w:r>
      <w:r>
        <w:rPr/>
      </w:r>
      <w:commentRangeEnd w:id="20"/>
      <w:r>
        <w:commentReference w:id="20"/>
      </w:r>
      <w:r>
        <w:rPr/>
        <w:t xml:space="preserve">(Fig. 2). Because phylogenetically related species with comparable body sizes </w:t>
      </w:r>
      <w:del w:id="57" w:author="Jens-Christian Svenning" w:date="2019-07-01T17:06:00Z">
        <w:r>
          <w:rPr/>
          <w:delText xml:space="preserve">have </w:delText>
        </w:r>
      </w:del>
      <w:r>
        <w:rPr/>
        <w:t xml:space="preserve">in general </w:t>
      </w:r>
      <w:ins w:id="58" w:author="Jens-Christian Svenning" w:date="2019-07-01T17:06:00Z">
        <w:r>
          <w:rPr/>
          <w:t xml:space="preserve">have relatively </w:t>
        </w:r>
      </w:ins>
      <w:r>
        <w:rPr/>
        <w:t xml:space="preserve">similar ecological roles, we considered as </w:t>
      </w:r>
      <w:ins w:id="59" w:author="Microsoft Office User" w:date="2019-07-01T14:23:00Z">
        <w:r>
          <w:rPr/>
          <w:t xml:space="preserve">introduction </w:t>
        </w:r>
      </w:ins>
      <w:r>
        <w:rPr/>
        <w:t>candidates only living mammals within the same family of the extinct species and within a range of body masses from 0.50 to 1.50 the body mass of the extinct species. If reintroductions of living species within the present-natural range of the extinct species were possible, we preferred reintroductions to introductions of non-native taxa</w:t>
      </w:r>
      <w:commentRangeStart w:id="21"/>
      <w:r>
        <w:rPr/>
        <w:t>, which were excluded from further analyses.</w:t>
      </w:r>
      <w:r>
        <w:rPr/>
      </w:r>
      <w:commentRangeEnd w:id="21"/>
      <w:r>
        <w:commentReference w:id="21"/>
      </w:r>
      <w:r>
        <w:rPr/>
        <w:t xml:space="preserve"> We calculated for the remaining candidates the climatic suitable area within the present-natural of the extinct species for each ecoregion, and chose as best replacement the candidate with the largest reintroduction plus introduction range area for each ecoregion separately.</w:t>
      </w:r>
    </w:p>
    <w:p>
      <w:pPr>
        <w:pStyle w:val="FigureWithCaption"/>
        <w:rPr/>
      </w:pPr>
      <w:commentRangeStart w:id="22"/>
      <w:r>
        <w:rPr/>
        <w:drawing>
          <wp:inline distT="0" distB="0" distL="0" distR="0">
            <wp:extent cx="3876040" cy="5436870"/>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3876040" cy="5436870"/>
                    </a:xfrm>
                    <a:prstGeom prst="rect">
                      <a:avLst/>
                    </a:prstGeom>
                  </pic:spPr>
                </pic:pic>
              </a:graphicData>
            </a:graphic>
          </wp:inline>
        </w:drawing>
      </w:r>
      <w:commentRangeEnd w:id="22"/>
      <w:r>
        <w:commentReference w:id="22"/>
      </w:r>
      <w:r>
        <w:rPr/>
      </w:r>
    </w:p>
    <w:p>
      <w:pPr>
        <w:pStyle w:val="FigureCaption"/>
        <w:rPr/>
      </w:pPr>
      <w:commentRangeStart w:id="23"/>
      <w:r>
        <w:rPr/>
        <w:t>Diagram of selection criteria.</w:t>
      </w:r>
      <w:commentRangeEnd w:id="23"/>
      <w:r>
        <w:commentReference w:id="23"/>
      </w:r>
      <w:r>
        <w:rPr/>
      </w:r>
    </w:p>
    <w:p>
      <w:pPr>
        <w:pStyle w:val="Textbody1"/>
        <w:rPr/>
      </w:pPr>
      <w:commentRangeStart w:id="24"/>
      <w:commentRangeStart w:id="25"/>
      <w:r>
        <w:rPr/>
        <w:t xml:space="preserve">Three exceptions were made to relax these criteria: </w:t>
      </w:r>
      <w:ins w:id="60" w:author="Microsoft Office User" w:date="2019-07-01T14:27:00Z">
        <w:r>
          <w:rPr/>
          <w:t xml:space="preserve">1) </w:t>
        </w:r>
      </w:ins>
      <w:r>
        <w:rPr/>
        <w:t xml:space="preserve">all </w:t>
      </w:r>
      <w:r>
        <w:rPr>
          <w:i/>
          <w:iCs/>
        </w:rPr>
        <w:t>Proboscidea</w:t>
      </w:r>
      <w:r>
        <w:rPr/>
        <w:t xml:space="preserve"> were considered all together and not separated in the families </w:t>
      </w:r>
      <w:r>
        <w:rPr>
          <w:i/>
          <w:iCs/>
        </w:rPr>
        <w:t>Elephantidae</w:t>
      </w:r>
      <w:r>
        <w:rPr/>
        <w:t xml:space="preserve">, </w:t>
      </w:r>
      <w:r>
        <w:rPr>
          <w:i/>
          <w:iCs/>
        </w:rPr>
        <w:t>Gomphotheriidae</w:t>
      </w:r>
      <w:r>
        <w:rPr/>
        <w:t xml:space="preserve">, </w:t>
      </w:r>
      <w:r>
        <w:rPr>
          <w:i/>
          <w:iCs/>
        </w:rPr>
        <w:t>Mammutidae</w:t>
      </w:r>
      <w:r>
        <w:rPr/>
        <w:t xml:space="preserve">, and </w:t>
      </w:r>
      <w:r>
        <w:rPr>
          <w:i/>
          <w:iCs/>
        </w:rPr>
        <w:t>Stegodontidae</w:t>
      </w:r>
      <w:r>
        <w:rPr/>
        <w:t xml:space="preserve">; </w:t>
      </w:r>
      <w:ins w:id="61" w:author="Microsoft Office User" w:date="2019-07-01T14:27:00Z">
        <w:r>
          <w:rPr/>
          <w:t xml:space="preserve">2) </w:t>
        </w:r>
      </w:ins>
      <w:r>
        <w:rPr/>
        <w:t xml:space="preserve">for </w:t>
      </w:r>
      <w:r>
        <w:rPr>
          <w:i/>
          <w:iCs/>
        </w:rPr>
        <w:t>Proboscidea</w:t>
      </w:r>
      <w:r>
        <w:rPr/>
        <w:t>, if no candidates were found within the 0.5 - 1.5 body mass range of an extinct megaherbivore species (</w:t>
      </w:r>
      <w:r>
        <w:rPr/>
        <w:object>
          <v:shape id="ole_rId4" style="width:11.25pt;height:9pt" o:ole="">
            <v:imagedata r:id="rId5" o:title=""/>
          </v:shape>
          <o:OLEObject Type="Embed" ProgID="Unknown" ShapeID="ole_rId4" DrawAspect="Content" ObjectID="_722082743" r:id="rId4"/>
        </w:object>
      </w:r>
      <w:r>
        <w:rPr/>
        <w:t xml:space="preserve"> 1,000,000 kg), we considered as candidates all living megaherbivore in the </w:t>
      </w:r>
      <w:r>
        <w:rPr>
          <w:i/>
          <w:iCs/>
        </w:rPr>
        <w:t>Proboscidea</w:t>
      </w:r>
      <w:r>
        <w:rPr/>
        <w:t xml:space="preserve"> order; </w:t>
      </w:r>
      <w:ins w:id="62" w:author="Microsoft Office User" w:date="2019-07-01T14:28:00Z">
        <w:r>
          <w:rPr/>
          <w:t xml:space="preserve">3) </w:t>
        </w:r>
      </w:ins>
      <w:r>
        <w:rPr/>
        <w:t xml:space="preserve">for </w:t>
      </w:r>
      <w:r>
        <w:rPr>
          <w:i/>
          <w:iCs/>
        </w:rPr>
        <w:t>Felidae</w:t>
      </w:r>
      <w:r>
        <w:rPr/>
        <w:t xml:space="preserve"> and </w:t>
      </w:r>
      <w:r>
        <w:rPr>
          <w:i/>
          <w:iCs/>
        </w:rPr>
        <w:t>Ursidae</w:t>
      </w:r>
      <w:r>
        <w:rPr/>
        <w:t>, if no candidates were found within the 0.5 - 1.5 body mass range of an extinct megacarnivore species (</w:t>
      </w:r>
      <w:r>
        <w:rPr/>
        <w:object>
          <v:shape id="ole_rId6" style="width:11.25pt;height:9pt" o:ole="">
            <v:imagedata r:id="rId7" o:title=""/>
          </v:shape>
          <o:OLEObject Type="Embed" ProgID="Unknown" ShapeID="ole_rId6" DrawAspect="Content" ObjectID="_966004302" r:id="rId6"/>
        </w:object>
      </w:r>
      <w:r>
        <w:rPr/>
        <w:t xml:space="preserve"> 100,000 kg), we considered as candidates all living megacarnivore in the </w:t>
      </w:r>
      <w:r>
        <w:rPr>
          <w:i/>
          <w:iCs/>
        </w:rPr>
        <w:t>Felidae</w:t>
      </w:r>
      <w:r>
        <w:rPr/>
        <w:t xml:space="preserve"> and </w:t>
      </w:r>
      <w:r>
        <w:rPr>
          <w:i/>
          <w:iCs/>
        </w:rPr>
        <w:t>Ursidae</w:t>
      </w:r>
      <w:r>
        <w:rPr/>
        <w:t xml:space="preserve"> family, respectively.</w:t>
      </w:r>
      <w:r>
        <w:rPr/>
      </w:r>
      <w:commentRangeEnd w:id="25"/>
      <w:r>
        <w:commentReference w:id="25"/>
      </w:r>
      <w:commentRangeEnd w:id="24"/>
      <w:r>
        <w:commentReference w:id="24"/>
      </w:r>
      <w:r>
        <w:rPr/>
      </w:r>
    </w:p>
    <w:p>
      <w:pPr>
        <w:pStyle w:val="Heading2"/>
        <w:rPr/>
      </w:pPr>
      <w:r>
        <w:rPr/>
        <w:t>Reconstructing food webs</w:t>
      </w:r>
    </w:p>
    <w:p>
      <w:pPr>
        <w:pStyle w:val="Firstparagraph"/>
        <w:rPr/>
      </w:pPr>
      <w:r>
        <w:rPr/>
        <w:t xml:space="preserve">We evaluate mammal assemblages for # terrestrial protected areas selected from the World Protected Area Database (UNEP-WCMC and IUCN (2019), downloaded on June 2019). We excluded all protected areas with </w:t>
      </w:r>
      <w:commentRangeStart w:id="26"/>
      <w:r>
        <w:rPr/>
        <w:t>IUCN category status III, IV, V, and VI</w:t>
      </w:r>
      <w:r>
        <w:rPr/>
      </w:r>
      <w:commentRangeEnd w:id="26"/>
      <w:r>
        <w:commentReference w:id="26"/>
      </w:r>
      <w:r>
        <w:rPr/>
        <w:t xml:space="preserve">, cleaned the dataset removing inaccuracies (Jones et al. 2018; Hanson 2019), and simplified geometries joining connected protected areas. Because populations of large mammals require large protected areas (Woodroffe and Ginsberg 1998; Chundawat et al. 2016), we excluded protected areas smaller than </w:t>
      </w:r>
      <w:r>
        <w:rPr/>
        <w:object>
          <v:shape id="ole_rId8" style="width:57pt;height:15pt" o:ole="">
            <v:imagedata r:id="rId9" o:title=""/>
          </v:shape>
          <o:OLEObject Type="Embed" ProgID="Unknown" ShapeID="ole_rId8" DrawAspect="Content" ObjectID="_983980185" r:id="rId8"/>
        </w:object>
      </w:r>
      <w:r>
        <w:rPr/>
        <w:t>and areas where terrestrial mammals were not present during the late Pleistocene. We conducted analyses on the remaining 224 protected areas (Fig. S#).</w:t>
      </w:r>
    </w:p>
    <w:p>
      <w:pPr>
        <w:pStyle w:val="Textbody1"/>
        <w:rPr/>
      </w:pPr>
      <w:r>
        <w:rPr/>
        <w:t>Food webs were constructed for each protected area by combining phylogenetic inference with a trait-based approach. Phylogeny has been shown to be a good predictor for trophic interactions (Eklöf et al. 2011), as species tend to share more similar resources the closer they are phylogenetically (Gray et al. 2015). Moreover, by including a trait-based approach, we removed interactions inferred using phylogeny alone that were not supported by macroecological evidence and that were unlikely to occur (Pomeranz et al. 2019). As trait-based inference method, we used for carnivores the relationship between body masses of prey and predators, which structures trophic interactions in current and Pleistocene food webs (Williams and Martinez 2000; Owen-Smith and Mills 2008; Segura, Farina, and Arim 2016). Particularly, we used for carnivores the 10% and 90% regression quantiles to obtain the dietary niches of carnivores (Gravel et al. 2013; Pomeranz et al. 2019).</w:t>
      </w:r>
    </w:p>
    <w:p>
      <w:pPr>
        <w:pStyle w:val="Textbody1"/>
        <w:rPr/>
      </w:pPr>
      <w:r>
        <w:rPr/>
        <w:t>Phylogenetic inference was carried out at the family level, a trade-off between accuracy of predictions and data availability (Gray et al. 2015). Each observed interaction between a prey and a predator was assigned to all species of the same family of the prey and the predator, respectively. These phylogenetically permitted interactions were then pruned and predator-prey links that laid outside the interval between 10% and 90% regression quantiles were removed (Gravel et al. 2013; Pomeranz et al. 2019). Quantile regression analysis was performed simultaneously on all mammal carnivores using data from ECOWeB database, GLOBI database, and two published savanna food webs (Cohen 2010; Baskerville et al. 2011; Visser, Freymann, and Olff 2011; J. H. Poelen, Simons, and Mungall 2014).</w:t>
      </w:r>
    </w:p>
    <w:p>
      <w:pPr>
        <w:pStyle w:val="Textbody1"/>
        <w:rPr/>
      </w:pPr>
      <w:r>
        <w:rPr/>
        <w:t xml:space="preserve">Herbivores were divided in browsers and grazers using the MammalDIET database (Kissling et al. 2014). Moreover, megaherbivores (&gt; 1,000 kg) that were </w:t>
      </w:r>
      <w:commentRangeStart w:id="27"/>
      <w:r>
        <w:rPr/>
        <w:t>not predated by other mammals were separated in a different trophic group</w:t>
      </w:r>
      <w:r>
        <w:rPr/>
      </w:r>
      <w:commentRangeEnd w:id="27"/>
      <w:r>
        <w:commentReference w:id="27"/>
      </w:r>
      <w:r>
        <w:rPr/>
        <w:t>, as these species are free from predation and significantly affect the habitats they use (Le Roux, Kerley, and Cromsigt 2018). Because carnivores trophic position depends on species body size, we avoided possible species' misplacements due to data limitations by classifying carnivores in trophic levels defined by body mass. We divided carnivores into: small carnivores (&lt; 21.5 kg, (Carbone et al. 1999)); intermediate carnivores (&lt; 100 kg); and megacarnivores (&gt;= 100 kg, (Malhi et al. 2016)).</w:t>
      </w:r>
    </w:p>
    <w:p>
      <w:pPr>
        <w:pStyle w:val="Textbody1"/>
        <w:rPr/>
      </w:pPr>
      <w:r>
        <w:rPr/>
        <w:t>For each food web, we calculated how many species were present at each trophic level</w:t>
      </w:r>
      <w:del w:id="63" w:author="Microsoft Office User" w:date="2019-07-01T14:36:00Z">
        <w:r>
          <w:rPr/>
          <w:delText>s</w:delText>
        </w:r>
      </w:del>
      <w:r>
        <w:rPr/>
        <w:t xml:space="preserve"> under current, present-natural, and rewilding conditions, and the number of interactions connecting different trophic levels. We called the difference between the number of species in present-natural and current food webs the "species richness debt", and the </w:t>
      </w:r>
      <w:del w:id="64" w:author="Microsoft Office User" w:date="2019-07-01T14:36:00Z">
        <w:r>
          <w:rPr/>
          <w:delText xml:space="preserve">the </w:delText>
        </w:r>
      </w:del>
      <w:r>
        <w:rPr/>
        <w:t>difference between the number of species in current and rewilded food webs the "species richness credit". Similarly, we called "interactions debt" and "interactions credit" the difference between the number of interactions between present-natural and current and between current and rewilded food webs evaluated for each trophic step. To make comparison possible among food webs, we normalized number of species in each trophic level and the number of interactions among trophic levels for the values of the present-natural food web, our reference baseline.</w:t>
      </w:r>
    </w:p>
    <w:p>
      <w:pPr>
        <w:pStyle w:val="Textbody1"/>
        <w:rPr/>
      </w:pPr>
      <w:r>
        <w:rPr/>
        <w:t xml:space="preserve">Evolutionary distictness (ED) is defined as the contribution of species to the evolutionary history of its clade (Jetz et al. 2014). Similarly, interactions evolutionary </w:t>
      </w:r>
      <w:del w:id="65" w:author="Microsoft Office User" w:date="2019-07-01T14:36:00Z">
        <w:r>
          <w:rPr/>
          <w:delText>distictness</w:delText>
        </w:r>
      </w:del>
      <w:ins w:id="66" w:author="Microsoft Office User" w:date="2019-07-01T14:36:00Z">
        <w:r>
          <w:rPr/>
          <w:t>distinctness</w:t>
        </w:r>
      </w:ins>
      <w:r>
        <w:rPr/>
        <w:t xml:space="preserve"> (EDi) measures how much an interaction between two species is unique in an ecological network because of the phylogenetic isolation of the two interacting species (Emer et al. 2019). To calculate EDi, we estimated ED of all mammals using 100 phylogenetic trees chosen at random from the PHYLACINE database (Faurby et al. 2018) and summed the ED of two interacting species to obtain the EDi of that interaction (Emer et al. 2019). EDi was calculated for all interactions in each food web under the three scenarios: present-natural, current, and rewilded. To assess if there were differences among scenarios, we performed multiple pair-wise chi-square tests on the probability density functions of the EDi correcting for the multiple comparison using the Bonferroni correction.</w:t>
      </w:r>
    </w:p>
    <w:p>
      <w:pPr>
        <w:pStyle w:val="Textbody1"/>
        <w:rPr/>
      </w:pPr>
      <w:r>
        <w:rPr/>
        <w:t>Food web statistics were summarized at the ecozone level. We attributed protected areas to ecozones using the shapefile obtained from The Nature Conservancy (https://www.nature.org/en-us/, Olson and Dinerstein (2002)). All data processing, analyses, and figures were performed in the R progamming language (R Core Team 2018) using packages tidyverse (Wickham 2017), rglobi (J. Poelen, Gosnell, and Slyusarev 2018), maxnet (S. Phillips 2017), dismo (R. J. Hijmans et al. 2017), sf (Pebesma 2018), raster (R. J. Hijmans 2019), ape (Paradis and Schliep 2018), picante (Kembel et al. 2010), tmap (Tennekes 2018), doParallel (Corporation and Weston 2018), and foreach (Microsoft and Weston 2017). All spatial analyses were conducted using the Behrmann cylindrical equal-area projection</w:t>
      </w:r>
      <w:del w:id="67" w:author="Microsoft Office User" w:date="2019-07-01T14:37:00Z">
        <w:r>
          <w:rPr/>
          <w:delText xml:space="preserve"> (+proj=cea +lon_0=0 +lat_ts=30 +x_0=0 +y_0=0 +datum=WGS84 +units=m +no_defs +ellps=WGS84 +towgs84=0,0,0)</w:delText>
        </w:r>
      </w:del>
      <w:r>
        <w:rPr/>
        <w:t>.</w:t>
      </w:r>
    </w:p>
    <w:p>
      <w:pPr>
        <w:pStyle w:val="Heading1"/>
        <w:rPr/>
      </w:pPr>
      <w:r>
        <w:rPr/>
        <w:t>References</w:t>
      </w:r>
    </w:p>
    <w:p>
      <w:pPr>
        <w:pStyle w:val="Firstparagraph"/>
        <w:rPr/>
      </w:pPr>
      <w:r>
        <w:rPr/>
        <w:t xml:space="preserve">Alston, JM, BM Maitland, BT Brito, S Esmaeili, AT Ford, B Hays, BR Jesmer, FJ Molina, and JR Goheen. 2019. “Reciprocity in Restoration Ecology: When Might Large Carnivore Reintroduction Restore Ecosystems?” </w:t>
      </w:r>
      <w:r>
        <w:rPr>
          <w:i/>
          <w:iCs/>
        </w:rPr>
        <w:t>Biological Conservation</w:t>
      </w:r>
      <w:r>
        <w:rPr/>
        <w:t xml:space="preserve"> 234. Elsevier: 82–89.</w:t>
      </w:r>
    </w:p>
    <w:p>
      <w:pPr>
        <w:pStyle w:val="Textbody1"/>
        <w:rPr/>
      </w:pPr>
      <w:r>
        <w:rPr/>
        <w:t xml:space="preserve">Atkins, Justine L, Ryan A Long, Johan Pansu, Joshua H Daskin, Arjun B Potter, Marc E Stalmans, Corina E Tarnita, and Robert M Pringle. 2019. “Cascading Impacts of Large-Carnivore Extirpation in an African Ecosystem.” </w:t>
      </w:r>
      <w:r>
        <w:rPr>
          <w:i/>
          <w:iCs/>
        </w:rPr>
        <w:t>Science</w:t>
      </w:r>
      <w:r>
        <w:rPr/>
        <w:t>. American Association for the Advancement of Science, eaau3561.</w:t>
      </w:r>
    </w:p>
    <w:p>
      <w:pPr>
        <w:pStyle w:val="Textbody1"/>
        <w:rPr/>
      </w:pPr>
      <w:r>
        <w:rPr/>
        <w:t xml:space="preserve">Baskerville, Edward B, Andy P Dobson, Trevor Bedford, Stefano Allesina, T Michael Anderson, and Mercedes Pascual. 2011. “Spatial Guilds in the Serengeti Food Web Revealed by a Bayesian Group Model.” </w:t>
      </w:r>
      <w:r>
        <w:rPr>
          <w:i/>
          <w:iCs/>
        </w:rPr>
        <w:t>PLoS Computational Biology</w:t>
      </w:r>
      <w:r>
        <w:rPr/>
        <w:t xml:space="preserve"> 7 (12). Public Library of Science: e1002321.</w:t>
      </w:r>
    </w:p>
    <w:p>
      <w:pPr>
        <w:pStyle w:val="Textbody1"/>
        <w:rPr/>
      </w:pPr>
      <w:r>
        <w:rPr/>
        <w:t xml:space="preserve">Beschta, Robert L, and William J Ripple. 2016. “Riparian Vegetation Recovery in Yellowstone: The First Two Decades After Wolf Reintroduction.” </w:t>
      </w:r>
      <w:r>
        <w:rPr>
          <w:i/>
          <w:iCs/>
        </w:rPr>
        <w:t>Biological Conservation</w:t>
      </w:r>
      <w:r>
        <w:rPr/>
        <w:t xml:space="preserve"> 198. Elsevier: 93–103.</w:t>
      </w:r>
    </w:p>
    <w:p>
      <w:pPr>
        <w:pStyle w:val="Textbody1"/>
        <w:rPr/>
      </w:pPr>
      <w:r>
        <w:rPr/>
        <w:t xml:space="preserve">Carbone, Chris, Georgina M Mace, S Craig Roberts, and David W Macdonald. 1999. “Energetic Constraints on the Diet of Terrestrial Carnivores.” </w:t>
      </w:r>
      <w:r>
        <w:rPr>
          <w:i/>
          <w:iCs/>
        </w:rPr>
        <w:t>Nature</w:t>
      </w:r>
      <w:r>
        <w:rPr/>
        <w:t xml:space="preserve"> 402 (6759). Nature Publishing Group: 286.</w:t>
      </w:r>
    </w:p>
    <w:p>
      <w:pPr>
        <w:pStyle w:val="Textbody1"/>
        <w:rPr/>
      </w:pPr>
      <w:r>
        <w:rPr/>
        <w:t xml:space="preserve">Chundawat, Raghunandan Singh, Koustubh Sharma, Neel Gogate, Pradeep K Malik, and Abi Tamim Vanak. 2016. “Size Matters: Scale Mismatch Between Space Use Patterns of Tigers and Protected Area Size in a Tropical Dry Forest.” </w:t>
      </w:r>
      <w:r>
        <w:rPr>
          <w:i/>
          <w:iCs/>
        </w:rPr>
        <w:t>Biological Conservation</w:t>
      </w:r>
      <w:r>
        <w:rPr/>
        <w:t xml:space="preserve"> 197. Elsevier: 146–53.</w:t>
      </w:r>
    </w:p>
    <w:p>
      <w:pPr>
        <w:pStyle w:val="Textbody1"/>
        <w:rPr/>
      </w:pPr>
      <w:r>
        <w:rPr/>
        <w:t>Cohen, Joel E. 2010. “ECOWeB 1.1: Ecologists’ Cooperative Web Bank.”</w:t>
      </w:r>
    </w:p>
    <w:p>
      <w:pPr>
        <w:pStyle w:val="Textbody1"/>
        <w:rPr/>
      </w:pPr>
      <w:r>
        <w:rPr/>
        <w:t xml:space="preserve">Corporation, Microsoft, and Steve Weston. 2018. </w:t>
      </w:r>
      <w:r>
        <w:rPr>
          <w:i/>
          <w:iCs/>
        </w:rPr>
        <w:t>DoParallel: Foreach Parallel Adaptor for the ’Parallel’ Package</w:t>
      </w:r>
      <w:r>
        <w:rPr/>
        <w:t xml:space="preserve">. </w:t>
      </w:r>
      <w:hyperlink r:id="rId10">
        <w:r>
          <w:rPr>
            <w:rStyle w:val="Definition"/>
          </w:rPr>
          <w:t>https://CRAN.R-project.org/package=doParallel</w:t>
        </w:r>
      </w:hyperlink>
      <w:r>
        <w:rPr/>
        <w:t>.</w:t>
      </w:r>
    </w:p>
    <w:p>
      <w:pPr>
        <w:pStyle w:val="Textbody1"/>
        <w:rPr/>
      </w:pPr>
      <w:r>
        <w:rPr/>
        <w:t xml:space="preserve">Dirzo, Rodolfo, Hillary S Young, Mauro Galetti, Gerardo Ceballos, Nick JB Isaac, and Ben Collen. 2014. “Defaunation in the Anthropocene.” </w:t>
      </w:r>
      <w:r>
        <w:rPr>
          <w:i/>
          <w:iCs/>
        </w:rPr>
        <w:t>Science</w:t>
      </w:r>
      <w:r>
        <w:rPr/>
        <w:t xml:space="preserve"> 345 (6195). American Association for the Advancement of Science: 401–6.</w:t>
      </w:r>
    </w:p>
    <w:p>
      <w:pPr>
        <w:pStyle w:val="Textbody1"/>
        <w:rPr/>
      </w:pPr>
      <w:r>
        <w:rPr/>
        <w:t xml:space="preserve">Doughty, Christopher E, Adam Wolf, and Yadvinder Malhi. 2013. “The Legacy of the Pleistocene Megafauna Extinctions on Nutrient Availability in Amazonia.” </w:t>
      </w:r>
      <w:r>
        <w:rPr>
          <w:i/>
          <w:iCs/>
        </w:rPr>
        <w:t>Nature Geoscience</w:t>
      </w:r>
      <w:r>
        <w:rPr/>
        <w:t xml:space="preserve"> 6 (9). Nature Publishing Group: 761.</w:t>
      </w:r>
    </w:p>
    <w:p>
      <w:pPr>
        <w:pStyle w:val="Textbody1"/>
        <w:rPr/>
      </w:pPr>
      <w:r>
        <w:rPr/>
        <w:t xml:space="preserve">Eklöf, Anna, Matthew R Helmus, M Moore, and Stefano Allesina. 2011. “Relevance of Evolutionary History for Food Web Structure.” </w:t>
      </w:r>
      <w:r>
        <w:rPr>
          <w:i/>
          <w:iCs/>
        </w:rPr>
        <w:t>Proceedings of the Royal Society B: Biological Sciences</w:t>
      </w:r>
      <w:r>
        <w:rPr/>
        <w:t xml:space="preserve"> 279 (1733). The Royal Society: 1588–96.</w:t>
      </w:r>
    </w:p>
    <w:p>
      <w:pPr>
        <w:pStyle w:val="Textbody1"/>
        <w:rPr/>
      </w:pPr>
      <w:r>
        <w:rPr/>
        <w:t xml:space="preserve">Emer, Carine, Mauro Galetti, Marco A Pizo, Pedro Jordano, and Miguel Verdú. 2019. “Defaunation Precipitates the Extinction of Evolutionarily Distinct Interactions in the Anthropocene.” </w:t>
      </w:r>
      <w:r>
        <w:rPr>
          <w:i/>
          <w:iCs/>
        </w:rPr>
        <w:t>Science Advances</w:t>
      </w:r>
      <w:r>
        <w:rPr/>
        <w:t xml:space="preserve"> 5 (6). American Association for the Advancement of Science: eaav6699.</w:t>
      </w:r>
    </w:p>
    <w:p>
      <w:pPr>
        <w:pStyle w:val="Textbody1"/>
        <w:rPr/>
      </w:pPr>
      <w:r>
        <w:rPr/>
        <w:t xml:space="preserve">Estes, James A, John Terborgh, Justin S Brashares, Mary E Power, Joel Berger, William J Bond, Stephen R Carpenter, et al. 2011. “Trophic Downgrading of Planet Earth.” </w:t>
      </w:r>
      <w:r>
        <w:rPr>
          <w:i/>
          <w:iCs/>
        </w:rPr>
        <w:t>Science</w:t>
      </w:r>
      <w:r>
        <w:rPr/>
        <w:t xml:space="preserve"> 333 (6040). American Association for the Advancement of Science: 301–6.</w:t>
      </w:r>
    </w:p>
    <w:p>
      <w:pPr>
        <w:pStyle w:val="Textbody1"/>
        <w:rPr/>
      </w:pPr>
      <w:r>
        <w:rPr/>
        <w:t xml:space="preserve">Faurby, Søren, and J-C Svenning. 2015. “Historic and Prehistoric Human-Driven Extinctions Have Reshaped Global Mammal Diversity Patterns.” </w:t>
      </w:r>
      <w:r>
        <w:rPr>
          <w:i/>
          <w:iCs/>
        </w:rPr>
        <w:t>Diversity and Distributions</w:t>
      </w:r>
      <w:r>
        <w:rPr/>
        <w:t xml:space="preserve"> 21 (10). Wiley Online Library: 1155–66.</w:t>
      </w:r>
    </w:p>
    <w:p>
      <w:pPr>
        <w:pStyle w:val="Textbody1"/>
        <w:rPr/>
      </w:pPr>
      <w:r>
        <w:rPr/>
        <w:t xml:space="preserve">Faurby, Søren, Matt Davis, Rasmus Ø Pedersen, Simon D Schowanek, Alexandre Antonelli, and Jens-Christian Svenning. 2018. “PHYLACINE 1.2: The Phylogenetic Atlas of Mammal Macroecology.” </w:t>
      </w:r>
      <w:r>
        <w:rPr>
          <w:i/>
          <w:iCs/>
        </w:rPr>
        <w:t>Ecology</w:t>
      </w:r>
      <w:r>
        <w:rPr/>
        <w:t xml:space="preserve"> 99 (11). John Wiley &amp; Sons, Ltd: 2626–6.</w:t>
      </w:r>
    </w:p>
    <w:p>
      <w:pPr>
        <w:pStyle w:val="Textbody1"/>
        <w:rPr/>
      </w:pPr>
      <w:r>
        <w:rPr/>
        <w:t xml:space="preserve">Fick, Stephen E, and Robert J Hijmans. 2017. “WorldClim 2: New 1-Km Spatial Resolution Climate Surfaces for Global Land Areas.” </w:t>
      </w:r>
      <w:r>
        <w:rPr>
          <w:i/>
          <w:iCs/>
        </w:rPr>
        <w:t>International Journal of Climatology</w:t>
      </w:r>
      <w:r>
        <w:rPr/>
        <w:t xml:space="preserve"> 37 (12). Wiley Online Library: 4302–15.</w:t>
      </w:r>
    </w:p>
    <w:p>
      <w:pPr>
        <w:pStyle w:val="Textbody1"/>
        <w:rPr/>
      </w:pPr>
      <w:r>
        <w:rPr/>
        <w:t xml:space="preserve">Fielding, Alan H, and John F Bell. 1997. “A Review of Methods for the Assessment of Prediction Errors in Conservation Presence/Absence Models.” </w:t>
      </w:r>
      <w:r>
        <w:rPr>
          <w:i/>
          <w:iCs/>
        </w:rPr>
        <w:t>Environmental Conservation</w:t>
      </w:r>
      <w:r>
        <w:rPr/>
        <w:t xml:space="preserve"> 24 (1). Cambridge University Press: 38–49.</w:t>
      </w:r>
    </w:p>
    <w:p>
      <w:pPr>
        <w:pStyle w:val="Textbody1"/>
        <w:rPr/>
      </w:pPr>
      <w:r>
        <w:rPr/>
        <w:t xml:space="preserve">Ford, Adam T, Jacob R Goheen, Tobias O Otieno, Laura Bidner, Lynne A Isbell, Todd M Palmer, David Ward, Rosie Woodroffe, and Robert M Pringle. 2014. “Large Carnivores Make Savanna Tree Communities Less Thorny.” </w:t>
      </w:r>
      <w:r>
        <w:rPr>
          <w:i/>
          <w:iCs/>
        </w:rPr>
        <w:t>Science</w:t>
      </w:r>
      <w:r>
        <w:rPr/>
        <w:t xml:space="preserve"> 346 (6207). American Association for the Advancement of Science: 346–49.</w:t>
      </w:r>
    </w:p>
    <w:p>
      <w:pPr>
        <w:pStyle w:val="Textbody1"/>
        <w:rPr/>
      </w:pPr>
      <w:r>
        <w:rPr/>
        <w:t xml:space="preserve">Genes, Luísa, Bruno Cid, Fernando AS Fernandez, and Alexandra S Pires. 2017. “Credit of Ecological Interactions: A New Conceptual Framework to Support Conservation in a Defaunated World.” </w:t>
      </w:r>
      <w:r>
        <w:rPr>
          <w:i/>
          <w:iCs/>
        </w:rPr>
        <w:t>Ecology and Evolution</w:t>
      </w:r>
      <w:r>
        <w:rPr/>
        <w:t xml:space="preserve"> 7 (6). Wiley Online Library: 1892–7.</w:t>
      </w:r>
    </w:p>
    <w:p>
      <w:pPr>
        <w:pStyle w:val="Textbody1"/>
        <w:rPr/>
      </w:pPr>
      <w:r>
        <w:rPr/>
        <w:t xml:space="preserve">Genes, Luísa, Fernando AS Fernandez, Fernando Z Vaz-de-Mello, Patrícia da Rosa, Eduardo Fernandez, and Alexandra S Pires. 2019. “Effects of Howler Monkey Reintroduction on Ecological Interactions and Processes.” </w:t>
      </w:r>
      <w:r>
        <w:rPr>
          <w:i/>
          <w:iCs/>
        </w:rPr>
        <w:t>Conservation Biology</w:t>
      </w:r>
      <w:r>
        <w:rPr/>
        <w:t xml:space="preserve"> 33 (1). Wiley Online Library: 88–98.</w:t>
      </w:r>
    </w:p>
    <w:p>
      <w:pPr>
        <w:pStyle w:val="Textbody1"/>
        <w:rPr/>
      </w:pPr>
      <w:r>
        <w:rPr/>
        <w:t xml:space="preserve">Gill, Jacquelyn L. 2014. “Ecological Impacts of the Late Quaternary Megaherbivore Extinctions.” </w:t>
      </w:r>
      <w:r>
        <w:rPr>
          <w:i/>
          <w:iCs/>
        </w:rPr>
        <w:t>New Phytologist</w:t>
      </w:r>
      <w:r>
        <w:rPr/>
        <w:t xml:space="preserve"> 201 (4). Wiley Online Library: 1163–9.</w:t>
      </w:r>
    </w:p>
    <w:p>
      <w:pPr>
        <w:pStyle w:val="Textbody1"/>
        <w:rPr/>
      </w:pPr>
      <w:r>
        <w:rPr/>
        <w:t xml:space="preserve">Gravel, Dominique, Timothée Poisot, Camille Albouy, Laure Velez, and David Mouillot. 2013. “Inferring Food Web Structure from Predator–prey Body Size Relationships.” </w:t>
      </w:r>
      <w:r>
        <w:rPr>
          <w:i/>
          <w:iCs/>
        </w:rPr>
        <w:t>Methods in Ecology and Evolution</w:t>
      </w:r>
      <w:r>
        <w:rPr/>
        <w:t xml:space="preserve"> 4 (11). Wiley Online Library: 1083–90.</w:t>
      </w:r>
    </w:p>
    <w:p>
      <w:pPr>
        <w:pStyle w:val="Textbody1"/>
        <w:rPr/>
      </w:pPr>
      <w:r>
        <w:rPr/>
        <w:t xml:space="preserve">Gray, Clare, David H Figueroa, Lawrence N Hudson, Athen Ma, Dan Perkins, and Guy Woodward. 2015. “Joining the Dots: An Automated Method for Constructing Food Webs from Compendia of Published Interactions.” </w:t>
      </w:r>
      <w:r>
        <w:rPr>
          <w:i/>
          <w:iCs/>
        </w:rPr>
        <w:t>Food Webs</w:t>
      </w:r>
      <w:r>
        <w:rPr/>
        <w:t xml:space="preserve"> 5. Elsevier: 11–20.</w:t>
      </w:r>
    </w:p>
    <w:p>
      <w:pPr>
        <w:pStyle w:val="Textbody1"/>
        <w:rPr/>
      </w:pPr>
      <w:r>
        <w:rPr/>
        <w:t xml:space="preserve">Guimarães Jr, Paulo R, Mauro Galetti, and Pedro Jordano. 2008. “Seed Dispersal Anachronisms: Rethinking the Fruits Extinct Megafauna Ate.” </w:t>
      </w:r>
      <w:r>
        <w:rPr>
          <w:i/>
          <w:iCs/>
        </w:rPr>
        <w:t>PloS One</w:t>
      </w:r>
      <w:r>
        <w:rPr/>
        <w:t xml:space="preserve"> 3 (3). Public Library of Science: e1745.</w:t>
      </w:r>
    </w:p>
    <w:p>
      <w:pPr>
        <w:pStyle w:val="Textbody1"/>
        <w:rPr/>
      </w:pPr>
      <w:r>
        <w:rPr/>
        <w:t xml:space="preserve">Hanson, Jeffrey O. 2019. </w:t>
      </w:r>
      <w:r>
        <w:rPr>
          <w:i/>
          <w:iCs/>
        </w:rPr>
        <w:t>Wdpar: Interface to the World Database on Protected Areas</w:t>
      </w:r>
      <w:r>
        <w:rPr/>
        <w:t xml:space="preserve">. </w:t>
      </w:r>
      <w:hyperlink r:id="rId11">
        <w:r>
          <w:rPr>
            <w:rStyle w:val="Definition"/>
          </w:rPr>
          <w:t>https://CRAN.R-project.org/package=wdpar</w:t>
        </w:r>
      </w:hyperlink>
      <w:r>
        <w:rPr/>
        <w:t>.</w:t>
      </w:r>
    </w:p>
    <w:p>
      <w:pPr>
        <w:pStyle w:val="Textbody1"/>
        <w:rPr/>
      </w:pPr>
      <w:r>
        <w:rPr/>
        <w:t xml:space="preserve">Hijmans, Robert J. 2019. </w:t>
      </w:r>
      <w:r>
        <w:rPr>
          <w:i/>
          <w:iCs/>
        </w:rPr>
        <w:t>Raster: Geographic Data Analysis and Modeling</w:t>
      </w:r>
      <w:r>
        <w:rPr/>
        <w:t xml:space="preserve">. </w:t>
      </w:r>
      <w:hyperlink r:id="rId12">
        <w:r>
          <w:rPr>
            <w:rStyle w:val="Definition"/>
          </w:rPr>
          <w:t>https://CRAN.R-project.org/package=raster</w:t>
        </w:r>
      </w:hyperlink>
      <w:r>
        <w:rPr/>
        <w:t>.</w:t>
      </w:r>
    </w:p>
    <w:p>
      <w:pPr>
        <w:pStyle w:val="Textbody1"/>
        <w:rPr/>
      </w:pPr>
      <w:r>
        <w:rPr/>
        <w:t xml:space="preserve">Hijmans, Robert J., Steven Phillips, John Leathwick, and Jane Elith. 2017. </w:t>
      </w:r>
      <w:r>
        <w:rPr>
          <w:i/>
          <w:iCs/>
        </w:rPr>
        <w:t>Dismo: Species Distribution Modeling</w:t>
      </w:r>
      <w:r>
        <w:rPr/>
        <w:t xml:space="preserve">. </w:t>
      </w:r>
      <w:hyperlink r:id="rId13">
        <w:r>
          <w:rPr>
            <w:rStyle w:val="Definition"/>
          </w:rPr>
          <w:t>https://CRAN.R-project.org/package=dismo</w:t>
        </w:r>
      </w:hyperlink>
      <w:r>
        <w:rPr/>
        <w:t>.</w:t>
      </w:r>
    </w:p>
    <w:p>
      <w:pPr>
        <w:pStyle w:val="Textbody1"/>
        <w:rPr/>
      </w:pPr>
      <w:r>
        <w:rPr/>
        <w:t xml:space="preserve">Hirzel, Alexandre H, Gwenaëlle Le Lay, Véronique Helfer, Christophe Randin, and Antoine Guisan. 2006. “Evaluating the Ability of Habitat Suitability Models to Predict Species Presences.” </w:t>
      </w:r>
      <w:r>
        <w:rPr>
          <w:i/>
          <w:iCs/>
        </w:rPr>
        <w:t>Ecological Modelling</w:t>
      </w:r>
      <w:r>
        <w:rPr/>
        <w:t xml:space="preserve"> 199 (2). Elsevier: 142–52.</w:t>
      </w:r>
    </w:p>
    <w:p>
      <w:pPr>
        <w:pStyle w:val="Textbody1"/>
        <w:rPr/>
      </w:pPr>
      <w:r>
        <w:rPr/>
        <w:t>IUCN. 2016. “The Iucn Red List of Threatened Species, Version 2016-3.” International Union for Conservation of Nature; Natural Resources Cambridge.</w:t>
      </w:r>
    </w:p>
    <w:p>
      <w:pPr>
        <w:pStyle w:val="Textbody1"/>
        <w:rPr/>
      </w:pPr>
      <w:r>
        <w:rPr/>
        <w:t xml:space="preserve">Jetz, Walter, Gavin H Thomas, Jeffrey B Joy, David W Redding, Klaas Hartmann, and Arne O Mooers. 2014. “Global Distribution and Conservation of Evolutionary Distinctness in Birds.” </w:t>
      </w:r>
      <w:r>
        <w:rPr>
          <w:i/>
          <w:iCs/>
        </w:rPr>
        <w:t>Current Biology</w:t>
      </w:r>
      <w:r>
        <w:rPr/>
        <w:t xml:space="preserve"> 24 (9). Elsevier: 919–30.</w:t>
      </w:r>
    </w:p>
    <w:p>
      <w:pPr>
        <w:pStyle w:val="Textbody1"/>
        <w:rPr/>
      </w:pPr>
      <w:r>
        <w:rPr/>
        <w:t xml:space="preserve">Jones, Kendall R, Oscar Venter, Richard A Fuller, James R Allan, Sean L Maxwell, Pablo Jose Negret, and James EM Watson. 2018. “One-Third of Global Protected Land Is Under Intense Human Pressure.” </w:t>
      </w:r>
      <w:r>
        <w:rPr>
          <w:i/>
          <w:iCs/>
        </w:rPr>
        <w:t>Science</w:t>
      </w:r>
      <w:r>
        <w:rPr/>
        <w:t xml:space="preserve"> 360 (6390). American Association for the Advancement of Science: 788–91.</w:t>
      </w:r>
    </w:p>
    <w:p>
      <w:pPr>
        <w:pStyle w:val="Textbody1"/>
        <w:rPr/>
      </w:pPr>
      <w:r>
        <w:rPr/>
        <w:t xml:space="preserve">Kembel, S.W., P.D. Cowan, M.R. Helmus, W.K. Cornwell, H. Morlon, D.D. Ackerly, S.P. Blomberg, and C.O. Webb. 2010. “Picante: R Tools for Integrating Phylogenies and Ecology.” </w:t>
      </w:r>
      <w:r>
        <w:rPr>
          <w:i/>
          <w:iCs/>
        </w:rPr>
        <w:t>Bioinformatics</w:t>
      </w:r>
      <w:r>
        <w:rPr/>
        <w:t xml:space="preserve"> 26: 1463–4.</w:t>
      </w:r>
    </w:p>
    <w:p>
      <w:pPr>
        <w:pStyle w:val="Textbody1"/>
        <w:rPr/>
      </w:pPr>
      <w:r>
        <w:rPr/>
        <w:t xml:space="preserve">Kissling, Wilm Daniel, Lars Dalby, Camilla Fløjgaard, Jonathan Lenoir, Brody Sandel, Christopher Sandom, Kristian Trøjelsgaard, and Jens-Christian Svenning. 2014. “Establishing Macroecological Trait Datasets: Digitalization, Extrapolation, and Validation of Diet Preferences in Terrestrial Mammals Worldwide.” </w:t>
      </w:r>
      <w:r>
        <w:rPr>
          <w:i/>
          <w:iCs/>
        </w:rPr>
        <w:t>Ecology and Evolution</w:t>
      </w:r>
      <w:r>
        <w:rPr/>
        <w:t xml:space="preserve"> 4 (14). Wiley Online Library: 2913–30.</w:t>
      </w:r>
    </w:p>
    <w:p>
      <w:pPr>
        <w:pStyle w:val="Textbody1"/>
        <w:rPr/>
      </w:pPr>
      <w:r>
        <w:rPr/>
        <w:t xml:space="preserve">Le Roux, Elizabeth, Graham IH Kerley, and Joris PGM Cromsigt. 2018. “Megaherbivores Modify Trophic Cascades Triggered by Fear of Predation in an African Savanna Ecosystem.” </w:t>
      </w:r>
      <w:r>
        <w:rPr>
          <w:i/>
          <w:iCs/>
        </w:rPr>
        <w:t>Current Biology</w:t>
      </w:r>
      <w:r>
        <w:rPr/>
        <w:t xml:space="preserve"> 28 (15). Elsevier: 2493–9.</w:t>
      </w:r>
    </w:p>
    <w:p>
      <w:pPr>
        <w:pStyle w:val="Textbody1"/>
        <w:rPr/>
      </w:pPr>
      <w:r>
        <w:rPr/>
        <w:t xml:space="preserve">Linnell, John DC, and Olav Strand. 2000. “Interference Interactions, Co-Existence and Conservation of Mammalian Carnivores.” </w:t>
      </w:r>
      <w:r>
        <w:rPr>
          <w:i/>
          <w:iCs/>
        </w:rPr>
        <w:t>Diversity and Distributions</w:t>
      </w:r>
      <w:r>
        <w:rPr/>
        <w:t xml:space="preserve"> 6 (4). Wiley Online Library: 169–76.</w:t>
      </w:r>
    </w:p>
    <w:p>
      <w:pPr>
        <w:pStyle w:val="Textbody1"/>
        <w:rPr/>
      </w:pPr>
      <w:r>
        <w:rPr/>
        <w:t xml:space="preserve">Liu, Canran, Graeme Newell, and Matt White. 2016. “On the Selection of Thresholds for Predicting Species Occurrence with Presence-Only Data.” </w:t>
      </w:r>
      <w:r>
        <w:rPr>
          <w:i/>
          <w:iCs/>
        </w:rPr>
        <w:t>Ecology and Evolution</w:t>
      </w:r>
      <w:r>
        <w:rPr/>
        <w:t xml:space="preserve"> 6 (1). Wiley Online Library: 337–48.</w:t>
      </w:r>
    </w:p>
    <w:p>
      <w:pPr>
        <w:pStyle w:val="Textbody1"/>
        <w:rPr/>
      </w:pPr>
      <w:r>
        <w:rPr/>
        <w:t xml:space="preserve">Lundgren, Erick J, Daniel Ramp, William J Ripple, and Arian D Wallach. 2018. “Introduced Megafauna Are Rewilding the Anthropocene.” </w:t>
      </w:r>
      <w:r>
        <w:rPr>
          <w:i/>
          <w:iCs/>
        </w:rPr>
        <w:t>Ecography</w:t>
      </w:r>
      <w:r>
        <w:rPr/>
        <w:t xml:space="preserve"> 41 (6). Wiley Online Library: 857–66.</w:t>
      </w:r>
    </w:p>
    <w:p>
      <w:pPr>
        <w:pStyle w:val="Textbody1"/>
        <w:rPr/>
      </w:pPr>
      <w:r>
        <w:rPr/>
        <w:t xml:space="preserve">Malhi, Yadvinder, Christopher E Doughty, Mauro Galetti, Felisa A Smith, Jens-Christian Svenning, and John W Terborgh. 2016. “Megafauna and Ecosystem Function from the Pleistocene to the Anthropocene.” </w:t>
      </w:r>
      <w:r>
        <w:rPr>
          <w:i/>
          <w:iCs/>
        </w:rPr>
        <w:t>Proceedings of the National Academy of Sciences</w:t>
      </w:r>
      <w:r>
        <w:rPr/>
        <w:t xml:space="preserve"> 113 (4). National Acad Sciences: 838–46.</w:t>
      </w:r>
    </w:p>
    <w:p>
      <w:pPr>
        <w:pStyle w:val="Textbody1"/>
        <w:rPr/>
      </w:pPr>
      <w:r>
        <w:rPr/>
        <w:t xml:space="preserve">Marjakangas, Emma-Liina, Luísa Genes, Mathias M Pires, Fernando AS Fernandez, Renato AF de Lima, Alexandre A de Oliveira, Otso Ovaskainen, Alexandra S Pires, Paulo I Prado, and Mauro Galetti. 2018. “Estimating Interaction Credit for Trophic Rewilding in Tropical Forests.” </w:t>
      </w:r>
      <w:r>
        <w:rPr>
          <w:i/>
          <w:iCs/>
        </w:rPr>
        <w:t>Philosophical Transactions of the Royal Society B: Biological Sciences</w:t>
      </w:r>
      <w:r>
        <w:rPr/>
        <w:t xml:space="preserve"> 373 (1761). The Royal Society: 20170435.</w:t>
      </w:r>
    </w:p>
    <w:p>
      <w:pPr>
        <w:pStyle w:val="Textbody1"/>
        <w:rPr/>
      </w:pPr>
      <w:r>
        <w:rPr/>
        <w:t xml:space="preserve">Merow, Cory, Mathew J Smith, Thomas C Edwards Jr, Antoine Guisan, Sean M McMahon, Signe Normand, Wilfried Thuiller, Rafael O Wüest, Niklaus E Zimmermann, and Jane Elith. 2014. “What Do We Gain from Simplicity Versus Complexity in Species Distribution Models?” </w:t>
      </w:r>
      <w:r>
        <w:rPr>
          <w:i/>
          <w:iCs/>
        </w:rPr>
        <w:t>Ecography</w:t>
      </w:r>
      <w:r>
        <w:rPr/>
        <w:t xml:space="preserve"> 37 (12). Wiley Online Library: 1267–81.</w:t>
      </w:r>
    </w:p>
    <w:p>
      <w:pPr>
        <w:pStyle w:val="Textbody1"/>
        <w:rPr/>
      </w:pPr>
      <w:r>
        <w:rPr/>
        <w:t xml:space="preserve">Merow, Cory, Matthew J Smith, and John A Silander Jr. 2013. “A Practical Guide to Maxent for Modeling Species’ Distributions: What It Does, and Why Inputs and Settings Matter.” </w:t>
      </w:r>
      <w:r>
        <w:rPr>
          <w:i/>
          <w:iCs/>
        </w:rPr>
        <w:t>Ecography</w:t>
      </w:r>
      <w:r>
        <w:rPr/>
        <w:t xml:space="preserve"> 36 (10). Wiley Online Library: 1058–69.</w:t>
      </w:r>
    </w:p>
    <w:p>
      <w:pPr>
        <w:pStyle w:val="Textbody1"/>
        <w:rPr/>
      </w:pPr>
      <w:r>
        <w:rPr/>
        <w:t xml:space="preserve">Microsoft, and Steve Weston. 2017. </w:t>
      </w:r>
      <w:r>
        <w:rPr>
          <w:i/>
          <w:iCs/>
        </w:rPr>
        <w:t>Foreach: Provides Foreach Looping Construct for R</w:t>
      </w:r>
      <w:r>
        <w:rPr/>
        <w:t xml:space="preserve">. </w:t>
      </w:r>
      <w:hyperlink r:id="rId14">
        <w:r>
          <w:rPr>
            <w:rStyle w:val="Definition"/>
          </w:rPr>
          <w:t>https://CRAN.R-project.org/package=foreach</w:t>
        </w:r>
      </w:hyperlink>
      <w:r>
        <w:rPr/>
        <w:t>.</w:t>
      </w:r>
    </w:p>
    <w:p>
      <w:pPr>
        <w:pStyle w:val="Textbody1"/>
        <w:rPr/>
      </w:pPr>
      <w:r>
        <w:rPr/>
        <w:t xml:space="preserve">Olson, David M, and Eric Dinerstein. 2002. “The Global 200: Priority Ecoregions for Global Conservation.” </w:t>
      </w:r>
      <w:r>
        <w:rPr>
          <w:i/>
          <w:iCs/>
        </w:rPr>
        <w:t>Annals of the Missouri Botanical Garden</w:t>
      </w:r>
      <w:r>
        <w:rPr/>
        <w:t>. JSTOR, 199–224.</w:t>
      </w:r>
    </w:p>
    <w:p>
      <w:pPr>
        <w:pStyle w:val="Textbody1"/>
        <w:rPr/>
      </w:pPr>
      <w:r>
        <w:rPr/>
        <w:t xml:space="preserve">Owen-Smith, Norman, and Michael GL Mills. 2008. “Predator–prey Size Relationships in an African Large-Mammal Food Web.” </w:t>
      </w:r>
      <w:r>
        <w:rPr>
          <w:i/>
          <w:iCs/>
        </w:rPr>
        <w:t>Journal of Animal Ecology</w:t>
      </w:r>
      <w:r>
        <w:rPr/>
        <w:t xml:space="preserve"> 77 (1). Wiley Online Library: 173–83.</w:t>
      </w:r>
    </w:p>
    <w:p>
      <w:pPr>
        <w:pStyle w:val="Textbody1"/>
        <w:rPr/>
      </w:pPr>
      <w:r>
        <w:rPr/>
        <w:t xml:space="preserve">O’brien, Robert M. 2007. “A Caution Regarding Rules of Thumb for Variance Inflation Factors.” </w:t>
      </w:r>
      <w:r>
        <w:rPr>
          <w:i/>
          <w:iCs/>
        </w:rPr>
        <w:t>Quality &amp; Quantity</w:t>
      </w:r>
      <w:r>
        <w:rPr/>
        <w:t xml:space="preserve"> 41 (5). Springer: 673–90.</w:t>
      </w:r>
    </w:p>
    <w:p>
      <w:pPr>
        <w:pStyle w:val="Textbody1"/>
        <w:rPr/>
      </w:pPr>
      <w:r>
        <w:rPr/>
        <w:t xml:space="preserve">Paradis, E., and K. Schliep. 2018. “Ape 5.0: An Environment for Modern Phylogenetics and Evolutionary Analyses in R.” </w:t>
      </w:r>
      <w:r>
        <w:rPr>
          <w:i/>
          <w:iCs/>
        </w:rPr>
        <w:t>Bioinformatics</w:t>
      </w:r>
      <w:r>
        <w:rPr/>
        <w:t xml:space="preserve"> xx: xxx–xxx.</w:t>
      </w:r>
    </w:p>
    <w:p>
      <w:pPr>
        <w:pStyle w:val="Textbody1"/>
        <w:rPr/>
      </w:pPr>
      <w:r>
        <w:rPr/>
        <w:t xml:space="preserve">Pebesma, Edzer. 2018. “Simple Features for R: Standardized Support for Spatial Vector Data.” </w:t>
      </w:r>
      <w:r>
        <w:rPr>
          <w:i/>
          <w:iCs/>
        </w:rPr>
        <w:t>The R Journal</w:t>
      </w:r>
      <w:r>
        <w:rPr/>
        <w:t xml:space="preserve"> 10 (1): 439–46. doi:</w:t>
      </w:r>
      <w:hyperlink r:id="rId15">
        <w:r>
          <w:rPr>
            <w:rStyle w:val="Definition"/>
          </w:rPr>
          <w:t>10.32614/RJ-2018-009</w:t>
        </w:r>
      </w:hyperlink>
      <w:r>
        <w:rPr/>
        <w:t>.</w:t>
      </w:r>
    </w:p>
    <w:p>
      <w:pPr>
        <w:pStyle w:val="Textbody1"/>
        <w:rPr/>
      </w:pPr>
      <w:r>
        <w:rPr/>
        <w:t xml:space="preserve">Perino, Andrea, Henrique M Pereira, Laetitia M Navarro, Néstor Fernández, James M Bullock, Silvia Ceaușu, Ainara Cortés-Avizanda, et al. 2019. “Rewilding Complex Ecosystems.” </w:t>
      </w:r>
      <w:r>
        <w:rPr>
          <w:i/>
          <w:iCs/>
        </w:rPr>
        <w:t>Science</w:t>
      </w:r>
      <w:r>
        <w:rPr/>
        <w:t xml:space="preserve"> 364 (6438). American Association for the Advancement of Science: eaav5570.</w:t>
      </w:r>
    </w:p>
    <w:p>
      <w:pPr>
        <w:pStyle w:val="Textbody1"/>
        <w:rPr/>
      </w:pPr>
      <w:r>
        <w:rPr/>
        <w:t xml:space="preserve">Phillips, Steven. 2017. </w:t>
      </w:r>
      <w:r>
        <w:rPr>
          <w:i/>
          <w:iCs/>
        </w:rPr>
        <w:t>Maxnet: Fitting ’Maxent’ Species Distribution Models with ’Glmnet’</w:t>
      </w:r>
      <w:r>
        <w:rPr/>
        <w:t xml:space="preserve">. </w:t>
      </w:r>
      <w:hyperlink r:id="rId16">
        <w:r>
          <w:rPr>
            <w:rStyle w:val="Definition"/>
          </w:rPr>
          <w:t>https://CRAN.R-project.org/package=maxnet</w:t>
        </w:r>
      </w:hyperlink>
      <w:r>
        <w:rPr/>
        <w:t>.</w:t>
      </w:r>
    </w:p>
    <w:p>
      <w:pPr>
        <w:pStyle w:val="Textbody1"/>
        <w:rPr/>
      </w:pPr>
      <w:r>
        <w:rPr/>
        <w:t xml:space="preserve">Phillips, Steven J, Robert P Anderson, Miroslav Dudík, Robert E Schapire, and Mary E Blair. 2017. “Opening the Black Box: An Open-Source Release of Maxent.” </w:t>
      </w:r>
      <w:r>
        <w:rPr>
          <w:i/>
          <w:iCs/>
        </w:rPr>
        <w:t>Ecography</w:t>
      </w:r>
      <w:r>
        <w:rPr/>
        <w:t xml:space="preserve"> 40 (7). Wiley Online Library: 887–93.</w:t>
      </w:r>
    </w:p>
    <w:p>
      <w:pPr>
        <w:pStyle w:val="Textbody1"/>
        <w:rPr/>
      </w:pPr>
      <w:r>
        <w:rPr/>
        <w:t xml:space="preserve">Pires, Mathias M, Paul L Koch, Richard A Farina, Marcus AM de Aguiar, Sérgio F dos Reis, and Paulo R Guimarães Jr. 2015. “Pleistocene Megafaunal Interaction Networks Became More Vulnerable After Human Arrival.” </w:t>
      </w:r>
      <w:r>
        <w:rPr>
          <w:i/>
          <w:iCs/>
        </w:rPr>
        <w:t>Proceedings of the Royal Society B: Biological Sciences</w:t>
      </w:r>
      <w:r>
        <w:rPr/>
        <w:t xml:space="preserve"> 282 (1814). The Royal Society: 20151367.</w:t>
      </w:r>
    </w:p>
    <w:p>
      <w:pPr>
        <w:pStyle w:val="Textbody1"/>
        <w:rPr/>
      </w:pPr>
      <w:r>
        <w:rPr/>
        <w:t xml:space="preserve">Pires, Mathias Mistretta. 2017. “Rewilding Ecological Communities and Rewiring Ecological Networks.” </w:t>
      </w:r>
      <w:r>
        <w:rPr>
          <w:i/>
          <w:iCs/>
        </w:rPr>
        <w:t>Perspectives in Ecology and Conservation</w:t>
      </w:r>
      <w:r>
        <w:rPr/>
        <w:t xml:space="preserve"> 15 (4). Elsevier: 257–65.</w:t>
      </w:r>
    </w:p>
    <w:p>
      <w:pPr>
        <w:pStyle w:val="Textbody1"/>
        <w:rPr/>
      </w:pPr>
      <w:r>
        <w:rPr/>
        <w:t xml:space="preserve">Poelen, Jorrit H, James D Simons, and Chris J Mungall. 2014. “Global Biotic Interactions: An Open Infrastructure to Share and Analyze Species-Interaction Datasets.” </w:t>
      </w:r>
      <w:r>
        <w:rPr>
          <w:i/>
          <w:iCs/>
        </w:rPr>
        <w:t>Ecological Informatics</w:t>
      </w:r>
      <w:r>
        <w:rPr/>
        <w:t xml:space="preserve"> 24. Elsevier: 148–59.</w:t>
      </w:r>
    </w:p>
    <w:p>
      <w:pPr>
        <w:pStyle w:val="Textbody1"/>
        <w:rPr/>
      </w:pPr>
      <w:r>
        <w:rPr/>
        <w:t xml:space="preserve">Poelen, Jorrit, Stephen Gosnell, and Sergey Slyusarev. 2018. </w:t>
      </w:r>
      <w:r>
        <w:rPr>
          <w:i/>
          <w:iCs/>
        </w:rPr>
        <w:t>Rglobi: R Interface to Global Biotic Interactions</w:t>
      </w:r>
      <w:r>
        <w:rPr/>
        <w:t xml:space="preserve">. </w:t>
      </w:r>
      <w:hyperlink r:id="rId17">
        <w:r>
          <w:rPr>
            <w:rStyle w:val="Definition"/>
          </w:rPr>
          <w:t>https://CRAN.R-project.org/package=rglobi</w:t>
        </w:r>
      </w:hyperlink>
      <w:r>
        <w:rPr/>
        <w:t>.</w:t>
      </w:r>
    </w:p>
    <w:p>
      <w:pPr>
        <w:pStyle w:val="Textbody1"/>
        <w:rPr/>
      </w:pPr>
      <w:r>
        <w:rPr/>
        <w:t xml:space="preserve">Pomeranz, Justin PF, Ross M Thompson, Timothée Poisot, and Jon S Harding. 2019. “Inferring Predator–prey Interactions in Food Webs.” </w:t>
      </w:r>
      <w:r>
        <w:rPr>
          <w:i/>
          <w:iCs/>
        </w:rPr>
        <w:t>Methods in Ecology and Evolution</w:t>
      </w:r>
      <w:r>
        <w:rPr/>
        <w:t xml:space="preserve"> 10 (3). Wiley Online Library: 356–67.</w:t>
      </w:r>
    </w:p>
    <w:p>
      <w:pPr>
        <w:pStyle w:val="Textbody1"/>
        <w:rPr/>
      </w:pPr>
      <w:r>
        <w:rPr/>
        <w:t xml:space="preserve">R Core Team. 2018. </w:t>
      </w:r>
      <w:r>
        <w:rPr>
          <w:i/>
          <w:iCs/>
        </w:rPr>
        <w:t>R: A Language and Environment for Statistical Computing</w:t>
      </w:r>
      <w:r>
        <w:rPr/>
        <w:t xml:space="preserve">. Vienna, Austria: R Foundation for Statistical Computing. </w:t>
      </w:r>
      <w:hyperlink r:id="rId18">
        <w:r>
          <w:rPr>
            <w:rStyle w:val="Definition"/>
          </w:rPr>
          <w:t>https://www.R-project.org/</w:t>
        </w:r>
      </w:hyperlink>
      <w:r>
        <w:rPr/>
        <w:t>.</w:t>
      </w:r>
    </w:p>
    <w:p>
      <w:pPr>
        <w:pStyle w:val="Textbody1"/>
        <w:rPr/>
      </w:pPr>
      <w:r>
        <w:rPr/>
        <w:t xml:space="preserve">Ripple, William J, James A Estes, Robert L Beschta, Christopher C Wilmers, Euan G Ritchie, Mark Hebblewhite, Joel Berger, et al. 2014. “Status and Ecological Effects of the World’s Largest Carnivores.” </w:t>
      </w:r>
      <w:r>
        <w:rPr>
          <w:i/>
          <w:iCs/>
        </w:rPr>
        <w:t>Science</w:t>
      </w:r>
      <w:r>
        <w:rPr/>
        <w:t xml:space="preserve"> 343 (6167). American Association for the Advancement of Science: 1241484.</w:t>
      </w:r>
    </w:p>
    <w:p>
      <w:pPr>
        <w:pStyle w:val="Textbody1"/>
        <w:rPr/>
      </w:pPr>
      <w:r>
        <w:rPr/>
        <w:t xml:space="preserve">Root-Bernstein, Meredith, and Jens-Christian Svenning. 2017. “Restoring Connectivity Between Fragmented Woodlands in Chile with a Reintroduced Mobile Link Species.” </w:t>
      </w:r>
      <w:r>
        <w:rPr>
          <w:i/>
          <w:iCs/>
        </w:rPr>
        <w:t>Perspectives in Ecology and Conservation</w:t>
      </w:r>
      <w:r>
        <w:rPr/>
        <w:t xml:space="preserve"> 15 (4). Elsevier: 292–99.</w:t>
      </w:r>
    </w:p>
    <w:p>
      <w:pPr>
        <w:pStyle w:val="Textbody1"/>
        <w:rPr/>
      </w:pPr>
      <w:r>
        <w:rPr/>
        <w:t xml:space="preserve">Sandom, Christopher, Søren Faurby, Brody Sandel, and Jens-Christian Svenning. 2014. “Global Late Quaternary Megafauna Extinctions Linked to Humans, Not Climate Change.” </w:t>
      </w:r>
      <w:r>
        <w:rPr>
          <w:i/>
          <w:iCs/>
        </w:rPr>
        <w:t>Proceedings of the Royal Society B: Biological Sciences</w:t>
      </w:r>
      <w:r>
        <w:rPr/>
        <w:t xml:space="preserve"> 281 (1787). The Royal Society: 20133254.</w:t>
      </w:r>
    </w:p>
    <w:p>
      <w:pPr>
        <w:pStyle w:val="Textbody1"/>
        <w:rPr/>
      </w:pPr>
      <w:r>
        <w:rPr/>
        <w:t xml:space="preserve">Segura, Angel M, Richard A Farina, and Matías Arim. 2016. “Exceptional Body Sizes but Typical Trophic Structure in a Pleistocene Food Web.” </w:t>
      </w:r>
      <w:r>
        <w:rPr>
          <w:i/>
          <w:iCs/>
        </w:rPr>
        <w:t>Biology Letters</w:t>
      </w:r>
      <w:r>
        <w:rPr/>
        <w:t xml:space="preserve"> 12 (5). The Royal Society: 20160228.</w:t>
      </w:r>
    </w:p>
    <w:p>
      <w:pPr>
        <w:pStyle w:val="Textbody1"/>
        <w:rPr/>
      </w:pPr>
      <w:r>
        <w:rPr/>
        <w:t xml:space="preserve">Smith, Felisa A, Rosemary E Elliott Smith, S Kathleen Lyons, and Jonathan L Payne. 2018. “Body Size Downgrading of Mammals over the Late Quaternary.” </w:t>
      </w:r>
      <w:r>
        <w:rPr>
          <w:i/>
          <w:iCs/>
        </w:rPr>
        <w:t>Science</w:t>
      </w:r>
      <w:r>
        <w:rPr/>
        <w:t xml:space="preserve"> 360 (6386). American Association for the Advancement of Science: 310–13.</w:t>
      </w:r>
    </w:p>
    <w:p>
      <w:pPr>
        <w:pStyle w:val="Textbody1"/>
        <w:rPr/>
      </w:pPr>
      <w:r>
        <w:rPr/>
        <w:t xml:space="preserve">Svenning, Jens-Christian, Pil BM Pedersen, C Josh Donlan, Rasmus Ejrnæs, Søren Faurby, Mauro Galetti, Dennis M Hansen, et al. 2016. “Science for a Wilder Anthropocene: Synthesis and Future Directions for Trophic Rewilding Research.” </w:t>
      </w:r>
      <w:r>
        <w:rPr>
          <w:i/>
          <w:iCs/>
        </w:rPr>
        <w:t>Proceedings of the National Academy of Sciences</w:t>
      </w:r>
      <w:r>
        <w:rPr/>
        <w:t xml:space="preserve"> 113 (4). National Acad Sciences: 898–906.</w:t>
      </w:r>
    </w:p>
    <w:p>
      <w:pPr>
        <w:pStyle w:val="Textbody1"/>
        <w:rPr/>
      </w:pPr>
      <w:r>
        <w:rPr/>
        <w:t xml:space="preserve">Swets, John A. 1988. “Measuring the Accuracy of Diagnostic Systems.” </w:t>
      </w:r>
      <w:r>
        <w:rPr>
          <w:i/>
          <w:iCs/>
        </w:rPr>
        <w:t>Science</w:t>
      </w:r>
      <w:r>
        <w:rPr/>
        <w:t xml:space="preserve"> 240 (4857). American Association for the Advancement of Science: 1285–93.</w:t>
      </w:r>
    </w:p>
    <w:p>
      <w:pPr>
        <w:pStyle w:val="Textbody1"/>
        <w:rPr/>
      </w:pPr>
      <w:r>
        <w:rPr/>
        <w:t xml:space="preserve">Tanentzap, Andrew J, and Bethany R Smith. 2018. “Unintentional Rewilding: Lessons for Trophic Rewilding from Other Forms of Species Introductions.” </w:t>
      </w:r>
      <w:r>
        <w:rPr>
          <w:i/>
          <w:iCs/>
        </w:rPr>
        <w:t>Philosophical Transactions of the Royal Society B: Biological Sciences</w:t>
      </w:r>
      <w:r>
        <w:rPr/>
        <w:t xml:space="preserve"> 373 (1761). The Royal Society: 20170445.</w:t>
      </w:r>
    </w:p>
    <w:p>
      <w:pPr>
        <w:pStyle w:val="Textbody1"/>
        <w:rPr/>
      </w:pPr>
      <w:r>
        <w:rPr/>
        <w:t xml:space="preserve">Tennekes, Martijn. 2018. “tmap: Thematic Maps in R.” </w:t>
      </w:r>
      <w:r>
        <w:rPr>
          <w:i/>
          <w:iCs/>
        </w:rPr>
        <w:t>Journal of Statistical Software</w:t>
      </w:r>
      <w:r>
        <w:rPr/>
        <w:t xml:space="preserve"> 84 (6): 1–39. doi:</w:t>
      </w:r>
      <w:hyperlink r:id="rId19">
        <w:r>
          <w:rPr>
            <w:rStyle w:val="Definition"/>
          </w:rPr>
          <w:t>10.18637/jss.v084.i06</w:t>
        </w:r>
      </w:hyperlink>
      <w:r>
        <w:rPr/>
        <w:t>.</w:t>
      </w:r>
    </w:p>
    <w:p>
      <w:pPr>
        <w:pStyle w:val="Textbody1"/>
        <w:rPr/>
      </w:pPr>
      <w:r>
        <w:rPr/>
        <w:t xml:space="preserve">UNEP-WCMC, and IUCN. 2019. </w:t>
      </w:r>
      <w:r>
        <w:rPr>
          <w:i/>
          <w:iCs/>
        </w:rPr>
        <w:t>Protected Planet: The World Database on Protected Areas (Wdpa)</w:t>
      </w:r>
      <w:r>
        <w:rPr/>
        <w:t xml:space="preserve">. UNEP-WCMC; IUCN. </w:t>
      </w:r>
      <w:r>
        <w:rPr>
          <w:rStyle w:val="Definition"/>
        </w:rPr>
        <w:t>www.protectedplanet.net</w:t>
      </w:r>
      <w:r>
        <w:rPr/>
        <w:t>.</w:t>
      </w:r>
    </w:p>
    <w:p>
      <w:pPr>
        <w:pStyle w:val="Textbody1"/>
        <w:rPr/>
      </w:pPr>
      <w:r>
        <w:rPr/>
        <w:t xml:space="preserve">Valiente-Banuet, Alfonso, Marcelo A Aizen, Julio M Alcántara, Juan Arroyo, Andrea Cocucci, Mauro Galetti, María B García, et al. 2015. “Beyond Species Loss: The Extinction of Ecological Interactions in a Changing World.” </w:t>
      </w:r>
      <w:r>
        <w:rPr>
          <w:i/>
          <w:iCs/>
        </w:rPr>
        <w:t>Functional Ecology</w:t>
      </w:r>
      <w:r>
        <w:rPr/>
        <w:t xml:space="preserve"> 29 (3). Wiley Online Library: 299–307.</w:t>
      </w:r>
    </w:p>
    <w:p>
      <w:pPr>
        <w:pStyle w:val="Textbody1"/>
        <w:rPr/>
      </w:pPr>
      <w:r>
        <w:rPr/>
        <w:t xml:space="preserve">Visser, Sara N de, Bernd P Freymann, and Han Olff. 2011. “The Serengeti Food Web: Empirical Quantification and Analysis of Topological Changes Under Increasing Human Impact.” </w:t>
      </w:r>
      <w:r>
        <w:rPr>
          <w:i/>
          <w:iCs/>
        </w:rPr>
        <w:t>Journal of Animal Ecology</w:t>
      </w:r>
      <w:r>
        <w:rPr/>
        <w:t xml:space="preserve"> 80 (2). Wiley Online Library: 484–94.</w:t>
      </w:r>
    </w:p>
    <w:p>
      <w:pPr>
        <w:pStyle w:val="Textbody1"/>
        <w:rPr/>
      </w:pPr>
      <w:r>
        <w:rPr/>
        <w:t xml:space="preserve">Wickham, Hadley. 2017. “The Tidyverse.” </w:t>
      </w:r>
      <w:r>
        <w:rPr>
          <w:i/>
          <w:iCs/>
        </w:rPr>
        <w:t>R Package Ver. 1.1. 1</w:t>
      </w:r>
      <w:r>
        <w:rPr/>
        <w:t>.</w:t>
      </w:r>
    </w:p>
    <w:p>
      <w:pPr>
        <w:pStyle w:val="Textbody1"/>
        <w:rPr/>
      </w:pPr>
      <w:r>
        <w:rPr/>
        <w:t xml:space="preserve">Williams, Richard J, and Neo D Martinez. 2000. “Simple Rules Yield Complex Food Webs.” </w:t>
      </w:r>
      <w:r>
        <w:rPr>
          <w:i/>
          <w:iCs/>
        </w:rPr>
        <w:t>Nature</w:t>
      </w:r>
      <w:r>
        <w:rPr/>
        <w:t xml:space="preserve"> 404 (6774). Nature Publishing Group: 180.</w:t>
      </w:r>
    </w:p>
    <w:p>
      <w:pPr>
        <w:pStyle w:val="Textbody1"/>
        <w:rPr/>
      </w:pPr>
      <w:r>
        <w:rPr/>
        <w:t xml:space="preserve">Wood, Jamie R, George LW Perry, and Janet M Wilmshurst. 2017. “Using Palaeoecology to Determine Baseline Ecological Requirements and Interaction Networks for de-Extinction Candidate Species.” </w:t>
      </w:r>
      <w:r>
        <w:rPr>
          <w:i/>
          <w:iCs/>
        </w:rPr>
        <w:t>Functional Ecology</w:t>
      </w:r>
      <w:r>
        <w:rPr/>
        <w:t xml:space="preserve"> 31 (5). Wiley Online Library: 1012–20.</w:t>
      </w:r>
    </w:p>
    <w:p>
      <w:pPr>
        <w:pStyle w:val="Textbody1"/>
        <w:rPr/>
      </w:pPr>
      <w:r>
        <w:rPr/>
        <w:t xml:space="preserve">Woodroffe, Rosie, and Joshua R Ginsberg. 1998. “Edge Effects and the Extinction of Populations Inside Protected Areas.” </w:t>
      </w:r>
      <w:r>
        <w:rPr>
          <w:i/>
          <w:iCs/>
        </w:rPr>
        <w:t>Science</w:t>
      </w:r>
      <w:r>
        <w:rPr/>
        <w:t xml:space="preserve"> 280 (5372). American Association for the Advancement of Science: 2126–8.</w:t>
      </w:r>
    </w:p>
    <w:p>
      <w:pPr>
        <w:pStyle w:val="Textbody1"/>
        <w:spacing w:before="86" w:after="86"/>
        <w:rPr/>
      </w:pPr>
      <w:r>
        <w:rPr/>
        <w:t xml:space="preserve">Yeakel, Justin D, Mathias M Pires, Lars Rudolf, Nathaniel J Dominy, Paul L Koch, Paulo R Guimarães, and Thilo Gross. 2014. “Collapse of an Ecological Network in Ancient Egypt.” </w:t>
      </w:r>
      <w:r>
        <w:rPr>
          <w:i/>
          <w:iCs/>
        </w:rPr>
        <w:t>Proceedings of the National Academy of Sciences</w:t>
      </w:r>
      <w:r>
        <w:rPr/>
        <w:t xml:space="preserve"> 111 (40). National Acad Sciences: 14472–7.</w:t>
      </w:r>
    </w:p>
    <w:sectPr>
      <w:footerReference w:type="default" r:id="rId20"/>
      <w:type w:val="nextPage"/>
      <w:pgSz w:w="12240" w:h="15840"/>
      <w:pgMar w:left="1440" w:right="1440" w:header="0" w:top="1440" w:footer="1440" w:bottom="2016"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19-07-01T13:36:00Z" w:initials="MOU">
    <w:p>
      <w:r>
        <w:rPr>
          <w:rFonts w:ascii="Liberation Serif" w:hAnsi="Liberation Serif" w:eastAsia="DejaVu Sans" w:cs="DejaVu Sans"/>
          <w:color w:val="auto"/>
          <w:lang w:val="en-US" w:eastAsia="en-US" w:bidi="en-US"/>
        </w:rPr>
        <w:t>While I agree that large mammals have a selective size-bias in extinctions and extinction risk, I’m not sure if so early in the Introduction it should focus on this. I speculate this will be the case, but maybe it is too soon.</w:t>
      </w:r>
    </w:p>
  </w:comment>
  <w:comment w:id="1" w:author="Jens-Christian Svenning" w:date="2019-07-01T17:01:00Z" w:initials="JS">
    <w:p>
      <w:r>
        <w:rPr>
          <w:rFonts w:ascii="Liberation Serif" w:hAnsi="Liberation Serif" w:eastAsia="DejaVu Sans" w:cs="DejaVu Sans"/>
          <w:color w:val="auto"/>
          <w:lang w:val="en-US" w:eastAsia="en-US" w:bidi="en-US"/>
        </w:rPr>
        <w:t>Maybe start with a focus on the ecological role of megafauna first and the increasing interest in their restoration – before outlining the history?</w:t>
      </w:r>
    </w:p>
  </w:comment>
  <w:comment w:id="3" w:author="Microsoft Office User" w:date="2019-07-01T13:39:00Z" w:initials="MOU">
    <w:p>
      <w:r>
        <w:rPr>
          <w:rFonts w:ascii="Liberation Serif" w:hAnsi="Liberation Serif" w:eastAsia="DejaVu Sans" w:cs="DejaVu Sans"/>
          <w:color w:val="auto"/>
          <w:lang w:val="en-US" w:eastAsia="en-US" w:bidi="en-US"/>
        </w:rPr>
        <w:t>Perhaps we can talk more about rewilding, rather than the specific case of trophic rewilding</w:t>
      </w:r>
    </w:p>
  </w:comment>
  <w:comment w:id="2" w:author="Jens-Christian Svenning" w:date="2019-07-01T17:00:00Z" w:initials="JS">
    <w:p>
      <w:r>
        <w:rPr>
          <w:rFonts w:ascii="Liberation Serif" w:hAnsi="Liberation Serif" w:eastAsia="DejaVu Sans" w:cs="DejaVu Sans"/>
          <w:color w:val="auto"/>
          <w:lang w:val="en-US" w:eastAsia="en-US" w:bidi="en-US"/>
        </w:rPr>
        <w:t>I think in the context here it seems logical to focus on trophic rewilding</w:t>
      </w:r>
    </w:p>
  </w:comment>
  <w:comment w:id="5" w:author="Microsoft Office User" w:date="2019-07-01T13:41:00Z" w:initials="MOU">
    <w:p>
      <w:r>
        <w:rPr>
          <w:rFonts w:ascii="Liberation Serif" w:hAnsi="Liberation Serif" w:eastAsia="DejaVu Sans" w:cs="DejaVu Sans"/>
          <w:color w:val="auto"/>
          <w:lang w:val="en-US" w:eastAsia="en-US" w:bidi="en-US"/>
        </w:rPr>
        <w:t>I like the material covered here</w:t>
      </w:r>
    </w:p>
  </w:comment>
  <w:comment w:id="7" w:author="Microsoft Office User" w:date="2019-07-01T13:42:00Z" w:initials="MOU">
    <w:p>
      <w:r>
        <w:rPr>
          <w:rFonts w:ascii="Liberation Serif" w:hAnsi="Liberation Serif" w:eastAsia="DejaVu Sans" w:cs="DejaVu Sans"/>
          <w:color w:val="auto"/>
          <w:lang w:val="en-US" w:eastAsia="en-US" w:bidi="en-US"/>
        </w:rPr>
        <w:t>Nice representation. If we are to use this, it will be useful to say what the box headings indicate. Also, what the colour in the third box indicates</w:t>
      </w:r>
    </w:p>
  </w:comment>
  <w:comment w:id="6" w:author="Jens-Christian Svenning" w:date="2019-07-01T17:02:00Z" w:initials="JS">
    <w:p>
      <w:r>
        <w:rPr>
          <w:rFonts w:ascii="Liberation Serif" w:hAnsi="Liberation Serif" w:eastAsia="DejaVu Sans" w:cs="DejaVu Sans"/>
          <w:color w:val="auto"/>
          <w:lang w:val="en-US" w:eastAsia="en-US" w:bidi="en-US"/>
        </w:rPr>
        <w:t>Also would help add some animal figures to illustrate</w:t>
      </w:r>
    </w:p>
  </w:comment>
  <w:comment w:id="8" w:author="Microsoft Office User" w:date="2019-07-01T13:44:00Z" w:initials="MOU">
    <w:p>
      <w:r>
        <w:rPr>
          <w:rFonts w:ascii="Liberation Serif" w:hAnsi="Liberation Serif" w:eastAsia="DejaVu Sans" w:cs="DejaVu Sans"/>
          <w:color w:val="auto"/>
          <w:lang w:val="en-US" w:eastAsia="en-US" w:bidi="en-US"/>
        </w:rPr>
        <w:t>Only the large ones? Need to justify why we chose the ones we did, rather than the ones in the Last of the Wild</w:t>
      </w:r>
    </w:p>
  </w:comment>
  <w:comment w:id="9" w:author="Microsoft Office User" w:date="2019-07-01T13:43:00Z" w:initials="MOU">
    <w:p>
      <w:r>
        <w:rPr>
          <w:rFonts w:ascii="Liberation Serif" w:hAnsi="Liberation Serif" w:eastAsia="DejaVu Sans" w:cs="DejaVu Sans"/>
          <w:color w:val="auto"/>
          <w:lang w:val="en-US" w:eastAsia="en-US" w:bidi="en-US"/>
        </w:rPr>
        <w:t>Only if they meet our selection criteria</w:t>
      </w:r>
    </w:p>
  </w:comment>
  <w:comment w:id="12" w:author="Microsoft Office User" w:date="2019-07-01T13:46:00Z" w:initials="MOU">
    <w:p>
      <w:r>
        <w:rPr>
          <w:rFonts w:ascii="Liberation Serif" w:hAnsi="Liberation Serif" w:eastAsia="DejaVu Sans" w:cs="DejaVu Sans"/>
          <w:color w:val="auto"/>
          <w:lang w:val="en-US" w:eastAsia="en-US" w:bidi="en-US"/>
        </w:rPr>
        <w:t>Can say we used this newly developed technique as a way to measure it…</w:t>
      </w:r>
    </w:p>
  </w:comment>
  <w:comment w:id="13" w:author="Jens-Christian Svenning" w:date="2019-07-01T17:03:00Z" w:initials="JS">
    <w:p>
      <w:r>
        <w:rPr>
          <w:rFonts w:ascii="Liberation Serif" w:hAnsi="Liberation Serif" w:eastAsia="DejaVu Sans" w:cs="DejaVu Sans"/>
          <w:color w:val="auto"/>
          <w:lang w:val="en-US" w:eastAsia="en-US" w:bidi="en-US"/>
        </w:rPr>
        <w:t>agree</w:t>
      </w:r>
    </w:p>
  </w:comment>
  <w:comment w:id="14" w:author="Unknown Author" w:date="2019-07-01T11:14:00Z" w:initials="Unknown A">
    <w:p>
      <w:r>
        <w:rPr>
          <w:rFonts w:ascii="Liberation Serif" w:hAnsi="Liberation Serif" w:eastAsia="DejaVu Sans" w:cs="DejaVu Sans"/>
          <w:color w:val="auto"/>
          <w:lang w:val="en-US" w:eastAsia="en-US" w:bidi="en-US"/>
        </w:rPr>
        <w:t>This can be flipped (i.e. 500 km in main text and 4,000 in supplement).</w:t>
      </w:r>
    </w:p>
  </w:comment>
  <w:comment w:id="16" w:author="Microsoft Office User" w:date="2019-07-01T13:57:00Z" w:initials="MOU">
    <w:p>
      <w:r>
        <w:rPr>
          <w:rFonts w:ascii="Liberation Serif" w:hAnsi="Liberation Serif" w:eastAsia="DejaVu Sans" w:cs="DejaVu Sans"/>
          <w:color w:val="auto"/>
          <w:lang w:val="en-US" w:eastAsia="en-US" w:bidi="en-US"/>
        </w:rPr>
        <w:t>Will be interested in Jens opinion on whether we use species with as low as 10 presence locations. Sure, we will not get as robust predictions but we will model many species. I think for Matt’s project we used this low number….</w:t>
      </w:r>
    </w:p>
  </w:comment>
  <w:comment w:id="15" w:author="Jens-Christian Svenning" w:date="2019-07-01T17:04:00Z" w:initials="JS">
    <w:p>
      <w:r>
        <w:rPr>
          <w:rFonts w:ascii="Liberation Serif" w:hAnsi="Liberation Serif" w:eastAsia="DejaVu Sans" w:cs="DejaVu Sans"/>
          <w:color w:val="auto"/>
          <w:lang w:val="en-US" w:eastAsia="en-US" w:bidi="en-US"/>
        </w:rPr>
        <w:t>I’m fine with 10+</w:t>
      </w:r>
    </w:p>
  </w:comment>
  <w:comment w:id="17" w:author="Microsoft Office User" w:date="2019-07-01T13:59:00Z" w:initials="MOU">
    <w:p>
      <w:r>
        <w:rPr>
          <w:rFonts w:ascii="Liberation Serif" w:hAnsi="Liberation Serif" w:eastAsia="DejaVu Sans" w:cs="DejaVu Sans"/>
          <w:color w:val="auto"/>
          <w:lang w:val="en-US" w:eastAsia="en-US" w:bidi="en-US"/>
        </w:rPr>
        <w:t>Is this right?</w:t>
      </w:r>
    </w:p>
  </w:comment>
  <w:comment w:id="18" w:author="Jens-Christian Svenning" w:date="2019-07-01T17:05:00Z" w:initials="JS">
    <w:p>
      <w:r>
        <w:rPr>
          <w:rFonts w:ascii="Liberation Serif" w:hAnsi="Liberation Serif" w:eastAsia="DejaVu Sans" w:cs="DejaVu Sans"/>
          <w:color w:val="auto"/>
          <w:lang w:val="en-US" w:eastAsia="en-US" w:bidi="en-US"/>
        </w:rPr>
        <w:t>Explain what CBI then does</w:t>
      </w:r>
    </w:p>
  </w:comment>
  <w:comment w:id="19" w:author="Microsoft Office User" w:date="2019-07-01T13:59:00Z" w:initials="MOU">
    <w:p>
      <w:r>
        <w:rPr>
          <w:rFonts w:ascii="Liberation Serif" w:hAnsi="Liberation Serif" w:eastAsia="DejaVu Sans" w:cs="DejaVu Sans"/>
          <w:color w:val="auto"/>
          <w:lang w:val="en-US" w:eastAsia="en-US" w:bidi="en-US"/>
        </w:rPr>
        <w:t>Check number?</w:t>
      </w:r>
    </w:p>
  </w:comment>
  <w:comment w:id="20" w:author="Microsoft Office User" w:date="2019-07-01T14:22:00Z" w:initials="MOU">
    <w:p>
      <w:r>
        <w:rPr>
          <w:rFonts w:ascii="Liberation Serif" w:hAnsi="Liberation Serif" w:eastAsia="DejaVu Sans" w:cs="DejaVu Sans"/>
          <w:color w:val="auto"/>
          <w:lang w:val="en-US" w:eastAsia="en-US" w:bidi="en-US"/>
        </w:rPr>
        <w:t>We also prioritised reintroductions over introductions…</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Ok – I see you note that below</w:t>
      </w:r>
    </w:p>
  </w:comment>
  <w:comment w:id="21" w:author="Jens-Christian Svenning" w:date="2019-07-01T17:07:00Z" w:initials="JS">
    <w:p>
      <w:r>
        <w:rPr>
          <w:rFonts w:ascii="Liberation Serif" w:hAnsi="Liberation Serif" w:eastAsia="DejaVu Sans" w:cs="DejaVu Sans"/>
          <w:color w:val="auto"/>
          <w:lang w:val="en-US" w:eastAsia="en-US" w:bidi="en-US"/>
        </w:rPr>
        <w:t>Not fully clear</w:t>
      </w:r>
    </w:p>
  </w:comment>
  <w:comment w:id="22" w:author="Microsoft Office User" w:date="2019-07-01T14:25:00Z" w:initials="MOU">
    <w:p>
      <w:r>
        <w:rPr>
          <w:rFonts w:ascii="Liberation Serif" w:hAnsi="Liberation Serif" w:eastAsia="DejaVu Sans" w:cs="DejaVu Sans"/>
          <w:color w:val="auto"/>
          <w:lang w:val="en-US" w:eastAsia="en-US" w:bidi="en-US"/>
        </w:rPr>
        <w:t xml:space="preserve">I really like the idea of the diagram, possibly for the supporting information. As already noted to Emilio, it reminds me of a PRISMA diagram that are commonly used for meta-analyses. </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One comment is that it might be nice to add the number of species we get at each stage. Would this work?</w:t>
      </w:r>
    </w:p>
  </w:comment>
  <w:comment w:id="23" w:author="Unknown Author" w:date="2019-07-01T11:10:00Z" w:initials="Unknown A">
    <w:p>
      <w:r>
        <w:rPr>
          <w:rFonts w:ascii="Liberation Serif" w:hAnsi="Liberation Serif" w:eastAsia="DejaVu Sans" w:cs="DejaVu Sans"/>
          <w:color w:val="auto"/>
          <w:lang w:val="en-US" w:eastAsia="en-US" w:bidi="en-US"/>
        </w:rPr>
      </w:r>
    </w:p>
  </w:comment>
  <w:comment w:id="25" w:author="Microsoft Office User" w:date="2019-07-01T14:28:00Z" w:initials="MOU">
    <w:p>
      <w:r>
        <w:rPr>
          <w:rFonts w:ascii="Liberation Serif" w:hAnsi="Liberation Serif" w:eastAsia="DejaVu Sans" w:cs="DejaVu Sans"/>
          <w:color w:val="auto"/>
          <w:lang w:val="en-US" w:eastAsia="en-US" w:bidi="en-US"/>
        </w:rPr>
        <w:t>Will be good to have some stronger justification for this. We can discuss this more</w:t>
      </w:r>
    </w:p>
  </w:comment>
  <w:comment w:id="24" w:author="Jens-Christian Svenning" w:date="2019-07-01T17:09:00Z" w:initials="JS">
    <w:p>
      <w:r>
        <w:rPr>
          <w:rFonts w:ascii="Liberation Serif" w:hAnsi="Liberation Serif" w:eastAsia="DejaVu Sans" w:cs="DejaVu Sans"/>
          <w:color w:val="auto"/>
          <w:lang w:val="en-US" w:eastAsia="en-US" w:bidi="en-US"/>
        </w:rPr>
        <w:t>agree</w:t>
      </w:r>
    </w:p>
  </w:comment>
  <w:comment w:id="26" w:author="Microsoft Office User" w:date="2019-07-01T14:29:00Z" w:initials="MOU">
    <w:p>
      <w:r>
        <w:rPr>
          <w:rFonts w:ascii="Liberation Serif" w:hAnsi="Liberation Serif" w:eastAsia="DejaVu Sans" w:cs="DejaVu Sans"/>
          <w:color w:val="auto"/>
          <w:lang w:val="en-US" w:eastAsia="en-US" w:bidi="en-US"/>
        </w:rPr>
        <w:t xml:space="preserve">Is there </w:t>
      </w:r>
    </w:p>
  </w:comment>
  <w:comment w:id="27" w:author="Microsoft Office User" w:date="2019-07-01T14:33:00Z" w:initials="MOU">
    <w:p>
      <w:r>
        <w:rPr>
          <w:rFonts w:ascii="Liberation Serif" w:hAnsi="Liberation Serif" w:eastAsia="DejaVu Sans" w:cs="DejaVu Sans"/>
          <w:color w:val="auto"/>
          <w:lang w:val="en-US" w:eastAsia="en-US" w:bidi="en-US"/>
        </w:rPr>
        <w:t>Is this from the model or elsewhere? It is not clear to me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tarSymbol">
    <w:altName w:val="Arial Unicode MS"/>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trackRevision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Lucida Sans Unicode" w:cs="Tahoma"/>
      <w:color w:val="00000A"/>
      <w:sz w:val="24"/>
      <w:szCs w:val="24"/>
      <w:lang w:val="en-US" w:eastAsia="en-US" w:bidi="ar-SA"/>
    </w:rPr>
  </w:style>
  <w:style w:type="paragraph" w:styleId="Heading1">
    <w:name w:val="Heading 1"/>
    <w:basedOn w:val="Heading"/>
    <w:uiPriority w:val="9"/>
    <w:qFormat/>
    <w:pPr>
      <w:outlineLvl w:val="0"/>
    </w:pPr>
    <w:rPr>
      <w:b/>
      <w:bCs/>
    </w:rPr>
  </w:style>
  <w:style w:type="paragraph" w:styleId="Heading2">
    <w:name w:val="Heading 2"/>
    <w:basedOn w:val="Heading"/>
    <w:uiPriority w:val="9"/>
    <w:unhideWhenUsed/>
    <w:qFormat/>
    <w:pPr>
      <w:outlineLvl w:val="1"/>
    </w:pPr>
    <w:rPr>
      <w:b/>
      <w:bCs/>
      <w:i/>
      <w:iCs/>
    </w:rPr>
  </w:style>
  <w:style w:type="paragraph" w:styleId="Heading3">
    <w:name w:val="Heading 3"/>
    <w:basedOn w:val="Heading"/>
    <w:uiPriority w:val="9"/>
    <w:semiHidden/>
    <w:unhideWhenUsed/>
    <w:qFormat/>
    <w:pPr>
      <w:outlineLvl w:val="2"/>
    </w:pPr>
    <w:rPr>
      <w:b/>
      <w:bCs/>
    </w:rPr>
  </w:style>
  <w:style w:type="paragraph" w:styleId="Heading4">
    <w:name w:val="Heading 4"/>
    <w:basedOn w:val="Heading"/>
    <w:uiPriority w:val="9"/>
    <w:semiHidden/>
    <w:unhideWhenUsed/>
    <w:qFormat/>
    <w:pPr>
      <w:outlineLvl w:val="3"/>
    </w:pPr>
    <w:rPr>
      <w:b/>
      <w:bCs/>
      <w:i/>
      <w:iCs/>
    </w:rPr>
  </w:style>
  <w:style w:type="paragraph" w:styleId="Heading5">
    <w:name w:val="Heading 5"/>
    <w:basedOn w:val="Heading"/>
    <w:uiPriority w:val="9"/>
    <w:semiHidden/>
    <w:unhideWhenUsed/>
    <w:qFormat/>
    <w:pPr>
      <w:outlineLvl w:val="4"/>
    </w:pPr>
    <w:rPr>
      <w:b/>
      <w:bCs/>
    </w:rPr>
  </w:style>
  <w:style w:type="paragraph" w:styleId="Heading6">
    <w:name w:val="Heading 6"/>
    <w:basedOn w:val="Heading"/>
    <w:uiPriority w:val="9"/>
    <w:semiHidden/>
    <w:unhideWhenUsed/>
    <w:qFormat/>
    <w:pPr>
      <w:outlineLvl w:val="5"/>
    </w:pPr>
    <w:rPr>
      <w:b/>
      <w:bCs/>
    </w:rPr>
  </w:style>
  <w:style w:type="character" w:styleId="DefaultParagraphFont" w:default="1">
    <w:name w:val="Default Paragraph Font"/>
    <w:uiPriority w:val="1"/>
    <w:semiHidden/>
    <w:unhideWhenUsed/>
    <w:qFormat/>
    <w:rPr/>
  </w:style>
  <w:style w:type="character" w:styleId="SourceText" w:customStyle="1">
    <w:name w:val="Source_Text"/>
    <w:qFormat/>
    <w:rPr>
      <w:rFonts w:ascii="Courier New" w:hAnsi="Courier New" w:eastAsia="Courier New" w:cs="Courier New"/>
      <w:sz w:val="20"/>
      <w:szCs w:val="20"/>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customStyle="1">
    <w:name w:val="Strong Emphasis"/>
    <w:qFormat/>
    <w:rPr>
      <w:b/>
      <w:bCs/>
    </w:rPr>
  </w:style>
  <w:style w:type="character" w:styleId="Strikeout" w:customStyle="1">
    <w:name w:val="Strikeout"/>
    <w:qFormat/>
    <w:rPr>
      <w:strike/>
    </w:rPr>
  </w:style>
  <w:style w:type="character" w:styleId="Superscript" w:customStyle="1">
    <w:name w:val="Superscript"/>
    <w:qFormat/>
    <w:rPr>
      <w:vertAlign w:val="superscript"/>
    </w:rPr>
  </w:style>
  <w:style w:type="character" w:styleId="Subscript" w:customStyle="1">
    <w:name w:val="Subscript"/>
    <w:qFormat/>
    <w:rPr>
      <w:vertAlign w:val="subscript"/>
    </w:rPr>
  </w:style>
  <w:style w:type="character" w:styleId="Quotation" w:customStyle="1">
    <w:name w:val="Quotation"/>
    <w:qFormat/>
    <w:rPr>
      <w:i/>
      <w:iCs/>
    </w:rPr>
  </w:style>
  <w:style w:type="character" w:styleId="Teletype" w:customStyle="1">
    <w:name w:val="Teletype"/>
    <w:qFormat/>
    <w:rPr>
      <w:rFonts w:ascii="Courier New" w:hAnsi="Courier New" w:eastAsia="Courier New" w:cs="Courier New"/>
    </w:rPr>
  </w:style>
  <w:style w:type="character" w:styleId="Internetlink" w:customStyle="1">
    <w:name w:val="Internet link"/>
    <w:qFormat/>
    <w:rPr>
      <w:color w:val="000080"/>
      <w:u w:val="single"/>
    </w:rPr>
  </w:style>
  <w:style w:type="character" w:styleId="FootnoteCharacters" w:customStyle="1">
    <w:name w:val="Footnote Characters"/>
    <w:qFormat/>
    <w:rPr/>
  </w:style>
  <w:style w:type="character" w:styleId="Footnoteanchor" w:customStyle="1">
    <w:name w:val="Footnote anchor"/>
    <w:qFormat/>
    <w:rPr>
      <w:vertAlign w:val="superscript"/>
    </w:rPr>
  </w:style>
  <w:style w:type="character" w:styleId="Definition" w:customStyle="1">
    <w:name w:val="Definition"/>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62273a"/>
    <w:rPr>
      <w:rFonts w:cs="Times New Roman"/>
      <w:sz w:val="18"/>
      <w:szCs w:val="18"/>
    </w:rPr>
  </w:style>
  <w:style w:type="character" w:styleId="CommentSubjectChar" w:customStyle="1">
    <w:name w:val="Comment Subject Char"/>
    <w:basedOn w:val="CommentTextChar"/>
    <w:link w:val="CommentSubject"/>
    <w:uiPriority w:val="99"/>
    <w:semiHidden/>
    <w:qFormat/>
    <w:rsid w:val="0049556e"/>
    <w:rPr>
      <w:b/>
      <w:bCs/>
      <w:sz w:val="20"/>
      <w:szCs w:val="20"/>
    </w:rPr>
  </w:style>
  <w:style w:type="character" w:styleId="InternetLink1">
    <w:name w:val="Internet Link"/>
    <w:rPr>
      <w:color w:val="000080"/>
      <w:u w:val="single"/>
      <w:lang w:val="zxx" w:eastAsia="zxx" w:bidi="zxx"/>
    </w:rPr>
  </w:style>
  <w:style w:type="paragraph" w:styleId="Heading" w:customStyle="1">
    <w:name w:val="Heading"/>
    <w:next w:val="TextBody"/>
    <w:qFormat/>
    <w:pPr>
      <w:keepNext/>
      <w:widowControl w:val="false"/>
      <w:spacing w:before="240" w:after="120"/>
    </w:pPr>
    <w:rPr>
      <w:rFonts w:ascii="Arial" w:hAnsi="Arial" w:eastAsia="Lucida Sans Unicode" w:cs="Tahoma"/>
      <w:color w:val="auto"/>
      <w:sz w:val="28"/>
      <w:szCs w:val="28"/>
      <w:lang w:val="en-US" w:eastAsia="en-US" w:bidi="ar-SA"/>
    </w:rPr>
  </w:style>
  <w:style w:type="paragraph" w:styleId="TextBody">
    <w:name w:val="Body Text"/>
    <w:basedOn w:val="Normal"/>
    <w:pPr>
      <w:spacing w:lineRule="auto" w:line="288" w:before="0" w:after="140"/>
    </w:pPr>
    <w:rPr/>
  </w:style>
  <w:style w:type="paragraph" w:styleId="List">
    <w:name w:val="List"/>
    <w:pPr>
      <w:widowControl w:val="false"/>
    </w:pPr>
    <w:rPr>
      <w:rFonts w:ascii="Times New Roman" w:hAnsi="Times New Roman" w:eastAsia="Lucida Sans Unicode" w:cs="Tahoma"/>
      <w:color w:val="auto"/>
      <w:sz w:val="24"/>
      <w:szCs w:val="24"/>
      <w:lang w:val="en-US" w:eastAsia="en-US" w:bidi="ar-SA"/>
    </w:rPr>
  </w:style>
  <w:style w:type="paragraph" w:styleId="Caption">
    <w:name w:val="Caption"/>
    <w:basedOn w:val="Normal"/>
    <w:qFormat/>
    <w:pPr>
      <w:suppressLineNumbers/>
      <w:spacing w:before="120" w:after="120"/>
    </w:pPr>
    <w:rPr>
      <w:i/>
      <w:iCs/>
      <w:sz w:val="24"/>
      <w:szCs w:val="24"/>
    </w:rPr>
  </w:style>
  <w:style w:type="paragraph" w:styleId="Index" w:customStyle="1">
    <w:name w:val="Index"/>
    <w:qFormat/>
    <w:pPr>
      <w:widowControl w:val="false"/>
      <w:suppressLineNumbers/>
    </w:pPr>
    <w:rPr>
      <w:rFonts w:ascii="Times New Roman" w:hAnsi="Times New Roman" w:eastAsia="Lucida Sans Unicode" w:cs="Tahoma"/>
      <w:color w:val="auto"/>
      <w:sz w:val="24"/>
      <w:szCs w:val="24"/>
      <w:lang w:val="en-US" w:eastAsia="en-US" w:bidi="ar-SA"/>
    </w:rPr>
  </w:style>
  <w:style w:type="paragraph" w:styleId="Standard" w:customStyle="1">
    <w:name w:val="Standard"/>
    <w:qFormat/>
    <w:pPr>
      <w:widowControl/>
      <w:bidi w:val="0"/>
      <w:jc w:val="left"/>
    </w:pPr>
    <w:rPr>
      <w:rFonts w:ascii="Times New Roman" w:hAnsi="Times New Roman" w:eastAsia="Lucida Sans Unicode" w:cs="Tahoma"/>
      <w:color w:val="00000A"/>
      <w:sz w:val="24"/>
      <w:szCs w:val="24"/>
      <w:lang w:val="en-US" w:eastAsia="en-US" w:bidi="ar-SA"/>
    </w:rPr>
  </w:style>
  <w:style w:type="paragraph" w:styleId="Textbody1" w:customStyle="1">
    <w:name w:val="Text body"/>
    <w:basedOn w:val="Standard"/>
    <w:qFormat/>
    <w:pPr>
      <w:spacing w:before="86" w:after="86"/>
    </w:pPr>
    <w:rPr/>
  </w:style>
  <w:style w:type="paragraph" w:styleId="Caption1">
    <w:name w:val="caption"/>
    <w:basedOn w:val="Standard"/>
    <w:qFormat/>
    <w:pPr>
      <w:suppressLineNumbers/>
      <w:spacing w:before="120" w:after="120"/>
    </w:pPr>
    <w:rPr>
      <w:i/>
      <w:iCs/>
    </w:rPr>
  </w:style>
  <w:style w:type="paragraph" w:styleId="Table" w:customStyle="1">
    <w:name w:val="Table"/>
    <w:basedOn w:val="Caption1"/>
    <w:qFormat/>
    <w:pPr/>
    <w:rPr/>
  </w:style>
  <w:style w:type="paragraph" w:styleId="FigureCaption" w:customStyle="1">
    <w:name w:val="FigureCaption"/>
    <w:basedOn w:val="Caption1"/>
    <w:qFormat/>
    <w:pPr/>
    <w:rPr/>
  </w:style>
  <w:style w:type="paragraph" w:styleId="Figure" w:customStyle="1">
    <w:name w:val="Figure"/>
    <w:basedOn w:val="Standard"/>
    <w:qFormat/>
    <w:pPr>
      <w:suppressLineNumbers/>
    </w:pPr>
    <w:rPr/>
  </w:style>
  <w:style w:type="paragraph" w:styleId="FigureWithCaption" w:customStyle="1">
    <w:name w:val="FigureWithCaption"/>
    <w:basedOn w:val="Figure"/>
    <w:qFormat/>
    <w:pPr>
      <w:keepNext/>
    </w:pPr>
    <w:rPr/>
  </w:style>
  <w:style w:type="paragraph" w:styleId="Quotations" w:customStyle="1">
    <w:name w:val="Quotations"/>
    <w:basedOn w:val="Standard"/>
    <w:qFormat/>
    <w:pPr>
      <w:spacing w:before="144" w:after="144"/>
      <w:ind w:left="567" w:right="567" w:hanging="0"/>
    </w:pPr>
    <w:rPr/>
  </w:style>
  <w:style w:type="paragraph" w:styleId="PreformattedText" w:customStyle="1">
    <w:name w:val="Preformatted Text"/>
    <w:basedOn w:val="Standard"/>
    <w:qFormat/>
    <w:pPr/>
    <w:rPr>
      <w:rFonts w:ascii="Courier New" w:hAnsi="Courier New" w:eastAsia="Courier New" w:cs="Courier New"/>
      <w:sz w:val="20"/>
      <w:szCs w:val="20"/>
    </w:rPr>
  </w:style>
  <w:style w:type="paragraph" w:styleId="DefinitionTerm" w:customStyle="1">
    <w:name w:val="Definition Term"/>
    <w:basedOn w:val="Standard"/>
    <w:qFormat/>
    <w:pPr>
      <w:spacing w:before="86" w:after="86"/>
    </w:pPr>
    <w:rPr/>
  </w:style>
  <w:style w:type="paragraph" w:styleId="DefinitionDefinition" w:customStyle="1">
    <w:name w:val="Definition Definition"/>
    <w:basedOn w:val="Standard"/>
    <w:qFormat/>
    <w:pPr>
      <w:ind w:left="720" w:hanging="0"/>
    </w:pPr>
    <w:rPr/>
  </w:style>
  <w:style w:type="paragraph" w:styleId="TableContents" w:customStyle="1">
    <w:name w:val="Table Contents"/>
    <w:basedOn w:val="Standard"/>
    <w:qFormat/>
    <w:pPr>
      <w:suppressLineNumbers/>
      <w:ind w:left="43" w:right="43" w:hanging="0"/>
    </w:pPr>
    <w:rPr/>
  </w:style>
  <w:style w:type="paragraph" w:styleId="TableHeading" w:customStyle="1">
    <w:name w:val="Table Heading"/>
    <w:basedOn w:val="TableContents"/>
    <w:qFormat/>
    <w:pPr/>
    <w:rPr>
      <w:b/>
      <w:bCs/>
    </w:rPr>
  </w:style>
  <w:style w:type="paragraph" w:styleId="Footnote" w:customStyle="1">
    <w:name w:val="Footnote Text"/>
    <w:basedOn w:val="Standard"/>
    <w:pPr>
      <w:suppressLineNumbers/>
      <w:ind w:left="283" w:hanging="283"/>
    </w:pPr>
    <w:rPr>
      <w:sz w:val="20"/>
      <w:szCs w:val="20"/>
    </w:rPr>
  </w:style>
  <w:style w:type="paragraph" w:styleId="Footer">
    <w:name w:val="Footer"/>
    <w:basedOn w:val="Standard"/>
    <w:pPr>
      <w:suppressLineNumbers/>
      <w:tabs>
        <w:tab w:val="center" w:pos="4680" w:leader="none"/>
        <w:tab w:val="right" w:pos="9360" w:leader="none"/>
      </w:tabs>
    </w:pPr>
    <w:rPr/>
  </w:style>
  <w:style w:type="paragraph" w:styleId="DefinitionTermTight" w:customStyle="1">
    <w:name w:val="Definition Term Tight"/>
    <w:basedOn w:val="Standard"/>
    <w:qFormat/>
    <w:pPr>
      <w:spacing w:before="115" w:after="115"/>
    </w:pPr>
    <w:rPr/>
  </w:style>
  <w:style w:type="paragraph" w:styleId="DefinitionDefinitionTight" w:customStyle="1">
    <w:name w:val="Definition Definition Tight"/>
    <w:basedOn w:val="Standard"/>
    <w:qFormat/>
    <w:pPr>
      <w:ind w:left="720" w:hanging="0"/>
    </w:pPr>
    <w:rPr/>
  </w:style>
  <w:style w:type="paragraph" w:styleId="Date">
    <w:name w:val="Date"/>
    <w:basedOn w:val="Standard"/>
    <w:qFormat/>
    <w:pPr/>
    <w:rPr>
      <w:i/>
    </w:rPr>
  </w:style>
  <w:style w:type="paragraph" w:styleId="Author" w:customStyle="1">
    <w:name w:val="Author"/>
    <w:basedOn w:val="Standard"/>
    <w:next w:val="Date"/>
    <w:qFormat/>
    <w:pPr/>
    <w:rPr>
      <w:i/>
    </w:rPr>
  </w:style>
  <w:style w:type="paragraph" w:styleId="HorizontalLine" w:customStyle="1">
    <w:name w:val="Horizontal Line"/>
    <w:basedOn w:val="Standard"/>
    <w:qFormat/>
    <w:pPr>
      <w:suppressLineNumbers/>
      <w:spacing w:before="0" w:after="283"/>
    </w:pPr>
    <w:rPr>
      <w:sz w:val="12"/>
      <w:szCs w:val="12"/>
    </w:rPr>
  </w:style>
  <w:style w:type="paragraph" w:styleId="Firstparagraph" w:customStyle="1">
    <w:name w:val="First paragraph"/>
    <w:basedOn w:val="Standard"/>
    <w:qFormat/>
    <w:pPr/>
    <w:rPr/>
  </w:style>
  <w:style w:type="paragraph" w:styleId="Title">
    <w:name w:val="Title"/>
    <w:basedOn w:val="Heading"/>
    <w:uiPriority w:val="10"/>
    <w:qFormat/>
    <w:pPr>
      <w:jc w:val="center"/>
    </w:pPr>
    <w:rPr>
      <w:b/>
      <w:bCs/>
      <w:sz w:val="56"/>
      <w:szCs w:val="56"/>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62273a"/>
    <w:pPr/>
    <w:rPr>
      <w:rFonts w:cs="Times New Roman"/>
      <w:sz w:val="18"/>
      <w:szCs w:val="18"/>
    </w:rPr>
  </w:style>
  <w:style w:type="paragraph" w:styleId="Annotationsubject">
    <w:name w:val="annotation subject"/>
    <w:basedOn w:val="Annotationtext"/>
    <w:link w:val="CommentSubjectChar"/>
    <w:uiPriority w:val="99"/>
    <w:semiHidden/>
    <w:unhideWhenUsed/>
    <w:qFormat/>
    <w:rsid w:val="0049556e"/>
    <w:pPr/>
    <w:rPr>
      <w:b/>
      <w:bCs/>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4" w:customStyle="1">
    <w:name w:val="Numbering 4"/>
    <w:qFormat/>
  </w:style>
  <w:style w:type="numbering" w:styleId="Numbering5" w:customStyle="1">
    <w:name w:val="Numbering 5"/>
    <w:qFormat/>
  </w:style>
  <w:style w:type="numbering" w:styleId="List1" w:customStyle="1">
    <w:name w:val="List 1"/>
    <w:qFormat/>
  </w:style>
  <w:style w:type="numbering" w:styleId="List21" w:customStyle="1">
    <w:name w:val="List 21"/>
    <w:qFormat/>
  </w:style>
  <w:style w:type="numbering" w:styleId="List31" w:customStyle="1">
    <w:name w:val="List 31"/>
    <w:qFormat/>
  </w:style>
  <w:style w:type="numbering" w:styleId="List41" w:customStyle="1">
    <w:name w:val="List 41"/>
    <w:qFormat/>
  </w:style>
  <w:style w:type="numbering" w:styleId="List51" w:customStyle="1">
    <w:name w:val="List 5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emf"/><Relationship Id="rId6" Type="http://schemas.openxmlformats.org/officeDocument/2006/relationships/oleObject" Target="embeddings/oleObject2.bin"/><Relationship Id="rId7" Type="http://schemas.openxmlformats.org/officeDocument/2006/relationships/image" Target="media/image4.emf"/><Relationship Id="rId8" Type="http://schemas.openxmlformats.org/officeDocument/2006/relationships/oleObject" Target="embeddings/oleObject3.bin"/><Relationship Id="rId9" Type="http://schemas.openxmlformats.org/officeDocument/2006/relationships/image" Target="media/image5.emf"/><Relationship Id="rId10" Type="http://schemas.openxmlformats.org/officeDocument/2006/relationships/hyperlink" Target="https://CRAN.R-project.org/package=doParallel" TargetMode="External"/><Relationship Id="rId11" Type="http://schemas.openxmlformats.org/officeDocument/2006/relationships/hyperlink" Target="https://CRAN.R-project.org/package=wdpar" TargetMode="External"/><Relationship Id="rId12" Type="http://schemas.openxmlformats.org/officeDocument/2006/relationships/hyperlink" Target="https://CRAN.R-project.org/package=raster" TargetMode="External"/><Relationship Id="rId13" Type="http://schemas.openxmlformats.org/officeDocument/2006/relationships/hyperlink" Target="https://CRAN.R-project.org/package=dismo" TargetMode="External"/><Relationship Id="rId14" Type="http://schemas.openxmlformats.org/officeDocument/2006/relationships/hyperlink" Target="https://CRAN.R-project.org/package=foreach" TargetMode="External"/><Relationship Id="rId15" Type="http://schemas.openxmlformats.org/officeDocument/2006/relationships/hyperlink" Target="https://doi.org/10.32614/RJ-2018-009" TargetMode="External"/><Relationship Id="rId16" Type="http://schemas.openxmlformats.org/officeDocument/2006/relationships/hyperlink" Target="https://CRAN.R-project.org/package=maxnet" TargetMode="External"/><Relationship Id="rId17" Type="http://schemas.openxmlformats.org/officeDocument/2006/relationships/hyperlink" Target="https://CRAN.R-project.org/package=rglobi" TargetMode="External"/><Relationship Id="rId18" Type="http://schemas.openxmlformats.org/officeDocument/2006/relationships/hyperlink" Target="https://www.R-project.org/" TargetMode="External"/><Relationship Id="rId19" Type="http://schemas.openxmlformats.org/officeDocument/2006/relationships/hyperlink" Target="https://doi.org/10.18637/jss.v084.i06" TargetMode="External"/><Relationship Id="rId20" Type="http://schemas.openxmlformats.org/officeDocument/2006/relationships/footer" Target="footer1.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LibreOffice/5.2.7.2$Linux_X86_64 LibreOffice_project/20m0$Build-2</Application>
  <Pages>12</Pages>
  <Words>4828</Words>
  <Characters>28579</Characters>
  <CharactersWithSpaces>33252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2019-07-01T15:00:00Z</dcterms:created>
  <dc:creator>Jens-Christian Svenning</dc:creator>
  <dc:description/>
  <dc:language>en-BS</dc:language>
  <cp:lastModifiedBy/>
  <dcterms:modified xsi:type="dcterms:W3CDTF">2019-07-03T05:17:38Z</dcterms:modified>
  <cp:revision>10</cp:revision>
  <dc:subject/>
  <dc:title>Rewiring food webs through trophic rewilding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